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1759B" w14:textId="77777777" w:rsidR="00CB58BF" w:rsidRPr="00294503" w:rsidRDefault="00CB58BF" w:rsidP="00CB58BF">
      <w:pPr>
        <w:keepNext/>
        <w:keepLines/>
        <w:spacing w:before="120" w:after="120" w:line="578" w:lineRule="auto"/>
        <w:jc w:val="center"/>
        <w:outlineLvl w:val="0"/>
        <w:rPr>
          <w:rFonts w:ascii="黑体" w:eastAsia="黑体" w:hAnsi="黑体" w:cs="Times New Roman"/>
          <w:bCs/>
          <w:kern w:val="44"/>
          <w:sz w:val="32"/>
          <w:szCs w:val="32"/>
        </w:rPr>
      </w:pPr>
      <w:bookmarkStart w:id="0" w:name="_GoBack"/>
      <w:bookmarkEnd w:id="0"/>
      <w:r w:rsidRPr="00294503">
        <w:rPr>
          <w:rFonts w:ascii="黑体" w:eastAsia="黑体" w:hAnsi="黑体" w:cs="Times New Roman" w:hint="eastAsia"/>
          <w:bCs/>
          <w:kern w:val="44"/>
          <w:sz w:val="32"/>
          <w:szCs w:val="32"/>
        </w:rPr>
        <w:t>9.财务分析表</w:t>
      </w:r>
    </w:p>
    <w:p w14:paraId="6BC9B344" w14:textId="77777777" w:rsidR="00CB58BF" w:rsidRPr="00294503" w:rsidRDefault="00CB58BF" w:rsidP="00CB58BF">
      <w:pPr>
        <w:pStyle w:val="2"/>
      </w:pPr>
      <w:r>
        <w:t xml:space="preserve">9.1 </w:t>
      </w:r>
      <w:r>
        <w:rPr>
          <w:rFonts w:hint="eastAsia"/>
        </w:rPr>
        <w:t>资金来源</w:t>
      </w:r>
    </w:p>
    <w:p w14:paraId="33EF3090" w14:textId="77777777" w:rsidR="00CB58BF" w:rsidRPr="00294503" w:rsidRDefault="00CB58BF" w:rsidP="00CB58BF">
      <w:pPr>
        <w:spacing w:line="360" w:lineRule="auto"/>
        <w:ind w:firstLineChars="200" w:firstLine="420"/>
        <w:rPr>
          <w:rFonts w:asciiTheme="minorEastAsia" w:hAnsiTheme="minorEastAsia" w:cs="宋体"/>
        </w:rPr>
      </w:pPr>
      <w:r w:rsidRPr="00294503">
        <w:rPr>
          <w:rFonts w:asciiTheme="minorEastAsia" w:hAnsiTheme="minorEastAsia" w:cs="宋体"/>
        </w:rPr>
        <w:t>由于在公司刚刚成立的时候，信用系统不完善，债权融资相对而言较难，因此</w:t>
      </w:r>
      <w:r w:rsidRPr="00294503">
        <w:rPr>
          <w:rFonts w:asciiTheme="minorEastAsia" w:hAnsiTheme="minorEastAsia" w:cs="宋体" w:hint="eastAsia"/>
        </w:rPr>
        <w:t>公司自筹资金以及</w:t>
      </w:r>
      <w:r w:rsidRPr="00294503">
        <w:rPr>
          <w:rFonts w:asciiTheme="minorEastAsia" w:hAnsiTheme="minorEastAsia" w:cs="宋体"/>
        </w:rPr>
        <w:t>风险投资是初期公司运营的主要资金来源，公司可以让出合适比例的股权给风险投资者，引入风险投资作为启动资金，使公司能够获得健康、快速的发展机会，并获得风险投资家提供的增值服务。考虑到公司设立初期缺乏必要的办公场所和设备，并且前期预计收入具有不稳定性，综合以上方面考虑，计划引进风险投资金额为</w:t>
      </w:r>
      <w:r w:rsidRPr="00294503">
        <w:rPr>
          <w:rFonts w:asciiTheme="minorEastAsia" w:hAnsiTheme="minorEastAsia" w:cs="宋体" w:hint="eastAsia"/>
        </w:rPr>
        <w:t>24</w:t>
      </w:r>
      <w:r w:rsidRPr="00294503">
        <w:rPr>
          <w:rFonts w:asciiTheme="minorEastAsia" w:hAnsiTheme="minorEastAsia" w:cs="宋体"/>
        </w:rPr>
        <w:t>万元</w:t>
      </w:r>
      <w:r w:rsidRPr="00294503">
        <w:rPr>
          <w:rFonts w:asciiTheme="minorEastAsia" w:hAnsiTheme="minorEastAsia" w:cs="宋体" w:hint="eastAsia"/>
        </w:rPr>
        <w:t>，另外，公司创始团队成员以入股的方式投入资金24万。</w:t>
      </w:r>
    </w:p>
    <w:p w14:paraId="7A26DDB3" w14:textId="77777777" w:rsidR="00CB58BF" w:rsidRPr="00294503" w:rsidRDefault="00CB58BF" w:rsidP="00CB58BF">
      <w:pPr>
        <w:spacing w:line="360" w:lineRule="auto"/>
        <w:ind w:firstLineChars="200" w:firstLine="420"/>
        <w:rPr>
          <w:rFonts w:asciiTheme="minorEastAsia" w:hAnsiTheme="minorEastAsia" w:cs="宋体"/>
        </w:rPr>
      </w:pPr>
      <w:commentRangeStart w:id="1"/>
      <w:r w:rsidRPr="00294503">
        <w:rPr>
          <w:rFonts w:asciiTheme="minorEastAsia" w:hAnsiTheme="minorEastAsia" w:cs="宋体" w:hint="eastAsia"/>
        </w:rPr>
        <w:t>软件</w:t>
      </w:r>
      <w:commentRangeEnd w:id="1"/>
      <w:r w:rsidRPr="00294503">
        <w:rPr>
          <w:rStyle w:val="a3"/>
          <w:rFonts w:asciiTheme="minorEastAsia" w:hAnsiTheme="minorEastAsia"/>
          <w:sz w:val="24"/>
          <w:szCs w:val="24"/>
        </w:rPr>
        <w:commentReference w:id="1"/>
      </w:r>
      <w:r w:rsidRPr="00294503">
        <w:rPr>
          <w:rFonts w:asciiTheme="minorEastAsia" w:hAnsiTheme="minorEastAsia" w:cs="宋体"/>
        </w:rPr>
        <w:t>持有人将所持</w:t>
      </w:r>
      <w:r w:rsidRPr="00294503">
        <w:rPr>
          <w:rFonts w:asciiTheme="minorEastAsia" w:hAnsiTheme="minorEastAsia" w:cs="宋体" w:hint="eastAsia"/>
        </w:rPr>
        <w:t>软件技术</w:t>
      </w:r>
      <w:r w:rsidRPr="00294503">
        <w:rPr>
          <w:rFonts w:asciiTheme="minorEastAsia" w:hAnsiTheme="minorEastAsia" w:cs="宋体"/>
        </w:rPr>
        <w:t>以核心无形资产的形式投入公司，是公司一切运营事务的基础，预计作价为</w:t>
      </w:r>
      <w:r w:rsidRPr="00294503">
        <w:rPr>
          <w:rFonts w:asciiTheme="minorEastAsia" w:hAnsiTheme="minorEastAsia" w:cs="宋体" w:hint="eastAsia"/>
        </w:rPr>
        <w:t>12</w:t>
      </w:r>
      <w:r w:rsidRPr="00294503">
        <w:rPr>
          <w:rFonts w:asciiTheme="minorEastAsia" w:hAnsiTheme="minorEastAsia" w:cs="宋体"/>
        </w:rPr>
        <w:t>万元。同时依托</w:t>
      </w:r>
      <w:r w:rsidRPr="00294503">
        <w:rPr>
          <w:rFonts w:asciiTheme="minorEastAsia" w:hAnsiTheme="minorEastAsia" w:cs="宋体" w:hint="eastAsia"/>
        </w:rPr>
        <w:t>某</w:t>
      </w:r>
      <w:r w:rsidRPr="00294503">
        <w:rPr>
          <w:rFonts w:asciiTheme="minorEastAsia" w:hAnsiTheme="minorEastAsia" w:cs="宋体"/>
        </w:rPr>
        <w:t>大学数字社区丰富的科研资源，可为产品后续升级和新产品的研发提供保障。同时，依托该项核心技术，研发人员也在积极努力地向政府部门申请重点项目基金以及专项拨款，用以维持和发展我们的核心竞争力。</w:t>
      </w:r>
    </w:p>
    <w:p w14:paraId="4014109E" w14:textId="77777777" w:rsidR="00CB58BF" w:rsidRPr="00294503" w:rsidRDefault="00CB58BF" w:rsidP="00CB58BF">
      <w:pPr>
        <w:spacing w:line="360" w:lineRule="auto"/>
        <w:ind w:firstLineChars="200" w:firstLine="420"/>
        <w:rPr>
          <w:rFonts w:asciiTheme="minorEastAsia" w:hAnsiTheme="minorEastAsia" w:cs="宋体"/>
          <w:color w:val="000000"/>
        </w:rPr>
      </w:pPr>
      <w:r w:rsidRPr="00294503">
        <w:rPr>
          <w:rFonts w:asciiTheme="minorEastAsia" w:hAnsiTheme="minorEastAsia" w:cs="宋体"/>
        </w:rPr>
        <w:t>综上所述，</w:t>
      </w:r>
      <w:r w:rsidRPr="00294503">
        <w:rPr>
          <w:rFonts w:asciiTheme="minorEastAsia" w:hAnsiTheme="minorEastAsia" w:cs="宋体"/>
          <w:color w:val="000000"/>
        </w:rPr>
        <w:t>公司</w:t>
      </w:r>
      <w:r w:rsidRPr="00294503">
        <w:rPr>
          <w:rFonts w:asciiTheme="minorEastAsia" w:hAnsiTheme="minorEastAsia" w:cs="宋体" w:hint="eastAsia"/>
          <w:color w:val="000000"/>
        </w:rPr>
        <w:t>期初共获得货币资金60万。</w:t>
      </w:r>
      <w:r w:rsidRPr="00294503">
        <w:rPr>
          <w:rFonts w:asciiTheme="minorEastAsia" w:hAnsiTheme="minorEastAsia" w:hint="eastAsia"/>
        </w:rPr>
        <w:t>股本规模和结构如下：</w:t>
      </w:r>
    </w:p>
    <w:tbl>
      <w:tblPr>
        <w:tblStyle w:val="ab"/>
        <w:tblW w:w="0" w:type="auto"/>
        <w:tblInd w:w="480" w:type="dxa"/>
        <w:tblLook w:val="04A0" w:firstRow="1" w:lastRow="0" w:firstColumn="1" w:lastColumn="0" w:noHBand="0" w:noVBand="1"/>
      </w:tblPr>
      <w:tblGrid>
        <w:gridCol w:w="1953"/>
        <w:gridCol w:w="1954"/>
        <w:gridCol w:w="1954"/>
        <w:gridCol w:w="1955"/>
      </w:tblGrid>
      <w:tr w:rsidR="00CB58BF" w:rsidRPr="00294503" w14:paraId="719B505D" w14:textId="77777777" w:rsidTr="00BB4FA6">
        <w:trPr>
          <w:trHeight w:val="873"/>
        </w:trPr>
        <w:tc>
          <w:tcPr>
            <w:tcW w:w="1953" w:type="dxa"/>
            <w:tcBorders>
              <w:tl2br w:val="single" w:sz="4" w:space="0" w:color="auto"/>
            </w:tcBorders>
          </w:tcPr>
          <w:p w14:paraId="5CCE4926" w14:textId="77777777" w:rsidR="00CB58BF" w:rsidRPr="00294503" w:rsidRDefault="00CB58BF" w:rsidP="00BB4FA6">
            <w:pPr>
              <w:pStyle w:val="aa"/>
              <w:spacing w:line="360" w:lineRule="auto"/>
              <w:ind w:firstLineChars="0" w:firstLine="690"/>
              <w:rPr>
                <w:rFonts w:asciiTheme="minorEastAsia" w:hAnsiTheme="minorEastAsia"/>
              </w:rPr>
            </w:pPr>
            <w:r w:rsidRPr="00294503">
              <w:rPr>
                <w:rFonts w:asciiTheme="minorEastAsia" w:hAnsiTheme="minorEastAsia" w:hint="eastAsia"/>
              </w:rPr>
              <w:t>股本来源</w:t>
            </w:r>
          </w:p>
          <w:p w14:paraId="70D92925" w14:textId="77777777" w:rsidR="00CB58BF" w:rsidRPr="00294503" w:rsidRDefault="00CB58BF" w:rsidP="00BB4FA6">
            <w:pPr>
              <w:pStyle w:val="aa"/>
              <w:spacing w:line="360" w:lineRule="auto"/>
              <w:ind w:firstLineChars="0" w:firstLine="690"/>
              <w:rPr>
                <w:rFonts w:asciiTheme="minorEastAsia" w:hAnsiTheme="minorEastAsia"/>
              </w:rPr>
            </w:pPr>
          </w:p>
          <w:p w14:paraId="560C515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股本规模</w:t>
            </w:r>
          </w:p>
        </w:tc>
        <w:tc>
          <w:tcPr>
            <w:tcW w:w="1954" w:type="dxa"/>
            <w:vAlign w:val="center"/>
          </w:tcPr>
          <w:p w14:paraId="3198B1BF"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风险投资</w:t>
            </w:r>
          </w:p>
        </w:tc>
        <w:tc>
          <w:tcPr>
            <w:tcW w:w="1954" w:type="dxa"/>
            <w:vAlign w:val="center"/>
          </w:tcPr>
          <w:p w14:paraId="49E7C8FF"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创业团队</w:t>
            </w:r>
          </w:p>
        </w:tc>
        <w:tc>
          <w:tcPr>
            <w:tcW w:w="1955" w:type="dxa"/>
            <w:vAlign w:val="center"/>
          </w:tcPr>
          <w:p w14:paraId="5C16CBF5"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技术入股</w:t>
            </w:r>
          </w:p>
        </w:tc>
      </w:tr>
      <w:tr w:rsidR="00CB58BF" w:rsidRPr="00294503" w14:paraId="21F619E1" w14:textId="77777777" w:rsidTr="00BB4FA6">
        <w:tc>
          <w:tcPr>
            <w:tcW w:w="1953" w:type="dxa"/>
            <w:vAlign w:val="center"/>
          </w:tcPr>
          <w:p w14:paraId="6E67023C"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金额（万元）</w:t>
            </w:r>
          </w:p>
        </w:tc>
        <w:tc>
          <w:tcPr>
            <w:tcW w:w="1954" w:type="dxa"/>
            <w:vAlign w:val="center"/>
          </w:tcPr>
          <w:p w14:paraId="00CD9AC8"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24</w:t>
            </w:r>
          </w:p>
        </w:tc>
        <w:tc>
          <w:tcPr>
            <w:tcW w:w="1954" w:type="dxa"/>
            <w:vAlign w:val="center"/>
          </w:tcPr>
          <w:p w14:paraId="6AB79C2E"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24</w:t>
            </w:r>
          </w:p>
        </w:tc>
        <w:tc>
          <w:tcPr>
            <w:tcW w:w="1955" w:type="dxa"/>
            <w:vAlign w:val="center"/>
          </w:tcPr>
          <w:p w14:paraId="20EF9364"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12</w:t>
            </w:r>
          </w:p>
        </w:tc>
      </w:tr>
      <w:tr w:rsidR="00CB58BF" w:rsidRPr="00294503" w14:paraId="49DFE4A9" w14:textId="77777777" w:rsidTr="00BB4FA6">
        <w:tc>
          <w:tcPr>
            <w:tcW w:w="1953" w:type="dxa"/>
            <w:vAlign w:val="center"/>
          </w:tcPr>
          <w:p w14:paraId="794B8934"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比例</w:t>
            </w:r>
          </w:p>
        </w:tc>
        <w:tc>
          <w:tcPr>
            <w:tcW w:w="1954" w:type="dxa"/>
            <w:vAlign w:val="center"/>
          </w:tcPr>
          <w:p w14:paraId="61DB8022"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40%</w:t>
            </w:r>
          </w:p>
        </w:tc>
        <w:tc>
          <w:tcPr>
            <w:tcW w:w="1954" w:type="dxa"/>
            <w:vAlign w:val="center"/>
          </w:tcPr>
          <w:p w14:paraId="3CCF7616"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40%</w:t>
            </w:r>
          </w:p>
        </w:tc>
        <w:tc>
          <w:tcPr>
            <w:tcW w:w="1955" w:type="dxa"/>
            <w:vAlign w:val="center"/>
          </w:tcPr>
          <w:p w14:paraId="7DF20CBF" w14:textId="77777777" w:rsidR="00CB58BF" w:rsidRPr="00294503" w:rsidRDefault="00CB58BF" w:rsidP="00BB4FA6">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20%</w:t>
            </w:r>
          </w:p>
        </w:tc>
      </w:tr>
    </w:tbl>
    <w:p w14:paraId="2D54092D"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资金运用初期投入预测分析：</w:t>
      </w:r>
    </w:p>
    <w:tbl>
      <w:tblPr>
        <w:tblW w:w="838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2453"/>
        <w:gridCol w:w="1559"/>
        <w:gridCol w:w="1559"/>
        <w:gridCol w:w="1581"/>
      </w:tblGrid>
      <w:tr w:rsidR="00CB58BF" w:rsidRPr="00294503" w14:paraId="1228DDA3" w14:textId="77777777" w:rsidTr="00BB4FA6">
        <w:tc>
          <w:tcPr>
            <w:tcW w:w="3686" w:type="dxa"/>
            <w:gridSpan w:val="2"/>
            <w:shd w:val="clear" w:color="auto" w:fill="FFCC99"/>
            <w:vAlign w:val="center"/>
          </w:tcPr>
          <w:p w14:paraId="0BF0DEC4"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名称</w:t>
            </w:r>
          </w:p>
        </w:tc>
        <w:tc>
          <w:tcPr>
            <w:tcW w:w="1559" w:type="dxa"/>
            <w:shd w:val="clear" w:color="auto" w:fill="FFCC99"/>
            <w:vAlign w:val="center"/>
          </w:tcPr>
          <w:p w14:paraId="329EA965"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单价</w:t>
            </w:r>
          </w:p>
        </w:tc>
        <w:tc>
          <w:tcPr>
            <w:tcW w:w="1559" w:type="dxa"/>
            <w:shd w:val="clear" w:color="auto" w:fill="FFCC99"/>
            <w:vAlign w:val="center"/>
          </w:tcPr>
          <w:p w14:paraId="0BD55745"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数量</w:t>
            </w:r>
          </w:p>
        </w:tc>
        <w:tc>
          <w:tcPr>
            <w:tcW w:w="1581" w:type="dxa"/>
            <w:shd w:val="clear" w:color="auto" w:fill="FFCC99"/>
            <w:vAlign w:val="center"/>
          </w:tcPr>
          <w:p w14:paraId="1281A1CD"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总价</w:t>
            </w:r>
          </w:p>
        </w:tc>
      </w:tr>
      <w:tr w:rsidR="00CB58BF" w:rsidRPr="00294503" w14:paraId="4018E0A7" w14:textId="77777777" w:rsidTr="00BB4FA6">
        <w:tc>
          <w:tcPr>
            <w:tcW w:w="1233" w:type="dxa"/>
            <w:vMerge w:val="restart"/>
            <w:shd w:val="clear" w:color="auto" w:fill="99CCFF"/>
            <w:vAlign w:val="center"/>
          </w:tcPr>
          <w:p w14:paraId="44CB777A"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固定资产</w:t>
            </w:r>
          </w:p>
        </w:tc>
        <w:tc>
          <w:tcPr>
            <w:tcW w:w="2453" w:type="dxa"/>
            <w:shd w:val="clear" w:color="auto" w:fill="99CCFF"/>
            <w:vAlign w:val="center"/>
          </w:tcPr>
          <w:p w14:paraId="4CB3652D"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打印一体机</w:t>
            </w:r>
          </w:p>
        </w:tc>
        <w:tc>
          <w:tcPr>
            <w:tcW w:w="1559" w:type="dxa"/>
            <w:vAlign w:val="center"/>
          </w:tcPr>
          <w:p w14:paraId="193D51BB"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950</w:t>
            </w:r>
          </w:p>
        </w:tc>
        <w:tc>
          <w:tcPr>
            <w:tcW w:w="1559" w:type="dxa"/>
            <w:vAlign w:val="center"/>
          </w:tcPr>
          <w:p w14:paraId="6075395D" w14:textId="77777777" w:rsidR="00CB58BF" w:rsidRPr="00294503" w:rsidRDefault="00CB58BF" w:rsidP="00BB4FA6">
            <w:pPr>
              <w:spacing w:line="360" w:lineRule="auto"/>
              <w:rPr>
                <w:rFonts w:asciiTheme="minorEastAsia" w:hAnsiTheme="minorEastAsia" w:cs="宋体"/>
              </w:rPr>
            </w:pPr>
            <w:r w:rsidRPr="00294503">
              <w:rPr>
                <w:rFonts w:asciiTheme="minorEastAsia" w:hAnsiTheme="minorEastAsia" w:cs="宋体" w:hint="eastAsia"/>
              </w:rPr>
              <w:t>2</w:t>
            </w:r>
          </w:p>
        </w:tc>
        <w:tc>
          <w:tcPr>
            <w:tcW w:w="1581" w:type="dxa"/>
            <w:vAlign w:val="center"/>
          </w:tcPr>
          <w:p w14:paraId="0C269B1A" w14:textId="77777777" w:rsidR="00CB58BF" w:rsidRPr="00294503" w:rsidRDefault="00CB58BF" w:rsidP="00BB4FA6">
            <w:pPr>
              <w:spacing w:line="360" w:lineRule="auto"/>
              <w:rPr>
                <w:rFonts w:asciiTheme="minorEastAsia" w:hAnsiTheme="minorEastAsia" w:cs="宋体"/>
              </w:rPr>
            </w:pPr>
            <w:r w:rsidRPr="00294503">
              <w:rPr>
                <w:rFonts w:asciiTheme="minorEastAsia" w:hAnsiTheme="minorEastAsia" w:cs="宋体" w:hint="eastAsia"/>
              </w:rPr>
              <w:t>1900</w:t>
            </w:r>
          </w:p>
        </w:tc>
      </w:tr>
      <w:tr w:rsidR="00CB58BF" w:rsidRPr="00294503" w14:paraId="15709F50" w14:textId="77777777" w:rsidTr="00BB4FA6">
        <w:tc>
          <w:tcPr>
            <w:tcW w:w="1233" w:type="dxa"/>
            <w:vMerge/>
            <w:shd w:val="clear" w:color="auto" w:fill="99CCFF"/>
            <w:vAlign w:val="center"/>
          </w:tcPr>
          <w:p w14:paraId="156F46F4"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6901C1C6"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电话</w:t>
            </w:r>
          </w:p>
        </w:tc>
        <w:tc>
          <w:tcPr>
            <w:tcW w:w="1559" w:type="dxa"/>
            <w:vAlign w:val="center"/>
          </w:tcPr>
          <w:p w14:paraId="0373BF8C"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100</w:t>
            </w:r>
          </w:p>
        </w:tc>
        <w:tc>
          <w:tcPr>
            <w:tcW w:w="1559" w:type="dxa"/>
            <w:vAlign w:val="center"/>
          </w:tcPr>
          <w:p w14:paraId="0A87FF95"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2</w:t>
            </w:r>
          </w:p>
        </w:tc>
        <w:tc>
          <w:tcPr>
            <w:tcW w:w="1581" w:type="dxa"/>
            <w:vAlign w:val="center"/>
          </w:tcPr>
          <w:p w14:paraId="1E64A091"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200</w:t>
            </w:r>
          </w:p>
        </w:tc>
      </w:tr>
      <w:tr w:rsidR="00CB58BF" w:rsidRPr="00294503" w14:paraId="3F237D6D" w14:textId="77777777" w:rsidTr="00BB4FA6">
        <w:tc>
          <w:tcPr>
            <w:tcW w:w="1233" w:type="dxa"/>
            <w:vMerge/>
            <w:shd w:val="clear" w:color="auto" w:fill="99CCFF"/>
            <w:vAlign w:val="center"/>
          </w:tcPr>
          <w:p w14:paraId="1C9C823A"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3B3CAD75"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办公用笔记本电脑</w:t>
            </w:r>
          </w:p>
        </w:tc>
        <w:tc>
          <w:tcPr>
            <w:tcW w:w="1559" w:type="dxa"/>
            <w:vAlign w:val="center"/>
          </w:tcPr>
          <w:p w14:paraId="21D738CC"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4000</w:t>
            </w:r>
          </w:p>
        </w:tc>
        <w:tc>
          <w:tcPr>
            <w:tcW w:w="1559" w:type="dxa"/>
            <w:vAlign w:val="center"/>
          </w:tcPr>
          <w:p w14:paraId="58AAB509"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1</w:t>
            </w:r>
          </w:p>
        </w:tc>
        <w:tc>
          <w:tcPr>
            <w:tcW w:w="1581" w:type="dxa"/>
            <w:vAlign w:val="center"/>
          </w:tcPr>
          <w:p w14:paraId="27F00CB0"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4000</w:t>
            </w:r>
          </w:p>
        </w:tc>
      </w:tr>
      <w:tr w:rsidR="00CB58BF" w:rsidRPr="00294503" w14:paraId="630F2638" w14:textId="77777777" w:rsidTr="00BB4FA6">
        <w:tc>
          <w:tcPr>
            <w:tcW w:w="1233" w:type="dxa"/>
            <w:vMerge/>
            <w:shd w:val="clear" w:color="auto" w:fill="99CCFF"/>
            <w:vAlign w:val="center"/>
          </w:tcPr>
          <w:p w14:paraId="4F8F8EFF"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516DA2A7"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服务器</w:t>
            </w:r>
          </w:p>
        </w:tc>
        <w:tc>
          <w:tcPr>
            <w:tcW w:w="1559" w:type="dxa"/>
            <w:vAlign w:val="center"/>
          </w:tcPr>
          <w:p w14:paraId="7605CE96" w14:textId="77777777" w:rsidR="00CB58BF" w:rsidRPr="00294503" w:rsidRDefault="00CB58BF" w:rsidP="00BB4FA6">
            <w:pPr>
              <w:spacing w:line="360" w:lineRule="auto"/>
              <w:rPr>
                <w:rFonts w:asciiTheme="minorEastAsia" w:hAnsiTheme="minorEastAsia" w:cs="Times New Roman"/>
              </w:rPr>
            </w:pPr>
            <w:r>
              <w:rPr>
                <w:rFonts w:asciiTheme="minorEastAsia" w:hAnsiTheme="minorEastAsia" w:cs="Times New Roman" w:hint="eastAsia"/>
              </w:rPr>
              <w:t>10000</w:t>
            </w:r>
          </w:p>
        </w:tc>
        <w:tc>
          <w:tcPr>
            <w:tcW w:w="1559" w:type="dxa"/>
            <w:vAlign w:val="center"/>
          </w:tcPr>
          <w:p w14:paraId="57D33C3D" w14:textId="77777777" w:rsidR="00CB58BF" w:rsidRPr="00294503" w:rsidRDefault="00CB58BF" w:rsidP="00BB4FA6">
            <w:pPr>
              <w:spacing w:line="360" w:lineRule="auto"/>
              <w:rPr>
                <w:rFonts w:asciiTheme="minorEastAsia" w:hAnsiTheme="minorEastAsia" w:cs="Times New Roman"/>
              </w:rPr>
            </w:pPr>
            <w:r>
              <w:rPr>
                <w:rFonts w:asciiTheme="minorEastAsia" w:hAnsiTheme="minorEastAsia" w:cs="Times New Roman" w:hint="eastAsia"/>
              </w:rPr>
              <w:t>2</w:t>
            </w:r>
          </w:p>
        </w:tc>
        <w:tc>
          <w:tcPr>
            <w:tcW w:w="1581" w:type="dxa"/>
            <w:vAlign w:val="center"/>
          </w:tcPr>
          <w:p w14:paraId="5DBAD1CA"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20000</w:t>
            </w:r>
          </w:p>
        </w:tc>
      </w:tr>
      <w:tr w:rsidR="00CB58BF" w:rsidRPr="00294503" w14:paraId="1B3D694D" w14:textId="77777777" w:rsidTr="00BB4FA6">
        <w:tc>
          <w:tcPr>
            <w:tcW w:w="1233" w:type="dxa"/>
            <w:vMerge/>
            <w:shd w:val="clear" w:color="auto" w:fill="99CCFF"/>
            <w:vAlign w:val="center"/>
          </w:tcPr>
          <w:p w14:paraId="573A2B80"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6DA3C2AF"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开发设备</w:t>
            </w:r>
          </w:p>
        </w:tc>
        <w:tc>
          <w:tcPr>
            <w:tcW w:w="1559" w:type="dxa"/>
            <w:vAlign w:val="center"/>
          </w:tcPr>
          <w:p w14:paraId="3E70B713" w14:textId="77777777" w:rsidR="00CB58BF" w:rsidRPr="00294503" w:rsidRDefault="00CB58BF" w:rsidP="00BB4FA6">
            <w:pPr>
              <w:spacing w:line="360" w:lineRule="auto"/>
              <w:rPr>
                <w:rFonts w:asciiTheme="minorEastAsia" w:hAnsiTheme="minorEastAsia" w:cs="Times New Roman"/>
              </w:rPr>
            </w:pPr>
            <w:r>
              <w:rPr>
                <w:rFonts w:asciiTheme="minorEastAsia" w:hAnsiTheme="minorEastAsia" w:cs="Times New Roman" w:hint="eastAsia"/>
              </w:rPr>
              <w:t>6000</w:t>
            </w:r>
          </w:p>
        </w:tc>
        <w:tc>
          <w:tcPr>
            <w:tcW w:w="1559" w:type="dxa"/>
            <w:vAlign w:val="center"/>
          </w:tcPr>
          <w:p w14:paraId="052C255A" w14:textId="77777777" w:rsidR="00CB58BF" w:rsidRPr="00294503" w:rsidRDefault="00CB58BF" w:rsidP="00BB4FA6">
            <w:pPr>
              <w:spacing w:line="360" w:lineRule="auto"/>
              <w:rPr>
                <w:rFonts w:asciiTheme="minorEastAsia" w:hAnsiTheme="minorEastAsia" w:cs="Times New Roman"/>
              </w:rPr>
            </w:pPr>
            <w:r>
              <w:rPr>
                <w:rFonts w:asciiTheme="minorEastAsia" w:hAnsiTheme="minorEastAsia" w:cs="Times New Roman" w:hint="eastAsia"/>
              </w:rPr>
              <w:t>4</w:t>
            </w:r>
          </w:p>
        </w:tc>
        <w:tc>
          <w:tcPr>
            <w:tcW w:w="1581" w:type="dxa"/>
            <w:vAlign w:val="center"/>
          </w:tcPr>
          <w:p w14:paraId="09A1B22F"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24000</w:t>
            </w:r>
          </w:p>
        </w:tc>
      </w:tr>
      <w:tr w:rsidR="00CB58BF" w:rsidRPr="00294503" w14:paraId="35D54F90" w14:textId="77777777" w:rsidTr="00BB4FA6">
        <w:tc>
          <w:tcPr>
            <w:tcW w:w="1233" w:type="dxa"/>
            <w:vMerge/>
            <w:shd w:val="clear" w:color="auto" w:fill="99CCFF"/>
            <w:vAlign w:val="center"/>
          </w:tcPr>
          <w:p w14:paraId="1DFD799B"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202EDF7D"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其他</w:t>
            </w:r>
          </w:p>
        </w:tc>
        <w:tc>
          <w:tcPr>
            <w:tcW w:w="1559" w:type="dxa"/>
            <w:vAlign w:val="center"/>
          </w:tcPr>
          <w:p w14:paraId="41409062" w14:textId="77777777" w:rsidR="00CB58BF" w:rsidRPr="00294503" w:rsidRDefault="00CB58BF" w:rsidP="00BB4FA6">
            <w:pPr>
              <w:spacing w:line="360" w:lineRule="auto"/>
              <w:rPr>
                <w:rFonts w:asciiTheme="minorEastAsia" w:hAnsiTheme="minorEastAsia" w:cs="Times New Roman"/>
              </w:rPr>
            </w:pPr>
          </w:p>
        </w:tc>
        <w:tc>
          <w:tcPr>
            <w:tcW w:w="1559" w:type="dxa"/>
            <w:vAlign w:val="center"/>
          </w:tcPr>
          <w:p w14:paraId="64EFCE80" w14:textId="77777777" w:rsidR="00CB58BF" w:rsidRPr="00294503" w:rsidRDefault="00CB58BF" w:rsidP="00BB4FA6">
            <w:pPr>
              <w:spacing w:line="360" w:lineRule="auto"/>
              <w:rPr>
                <w:rFonts w:asciiTheme="minorEastAsia" w:hAnsiTheme="minorEastAsia" w:cs="Times New Roman"/>
              </w:rPr>
            </w:pPr>
          </w:p>
        </w:tc>
        <w:tc>
          <w:tcPr>
            <w:tcW w:w="1581" w:type="dxa"/>
            <w:vAlign w:val="center"/>
          </w:tcPr>
          <w:p w14:paraId="5ED1E89A" w14:textId="77777777" w:rsidR="00CB58BF" w:rsidRPr="00294503" w:rsidRDefault="00CB58BF" w:rsidP="00BB4FA6">
            <w:pPr>
              <w:spacing w:line="360" w:lineRule="auto"/>
              <w:rPr>
                <w:rFonts w:asciiTheme="minorEastAsia" w:hAnsiTheme="minorEastAsia" w:cs="宋体"/>
              </w:rPr>
            </w:pPr>
            <w:r w:rsidRPr="00294503">
              <w:rPr>
                <w:rFonts w:asciiTheme="minorEastAsia" w:hAnsiTheme="minorEastAsia" w:cs="宋体" w:hint="eastAsia"/>
              </w:rPr>
              <w:t>69</w:t>
            </w:r>
            <w:r w:rsidRPr="00294503">
              <w:rPr>
                <w:rFonts w:asciiTheme="minorEastAsia" w:hAnsiTheme="minorEastAsia" w:cs="宋体"/>
              </w:rPr>
              <w:t>00</w:t>
            </w:r>
          </w:p>
        </w:tc>
      </w:tr>
      <w:tr w:rsidR="00CB58BF" w:rsidRPr="00294503" w14:paraId="39CA7DBB" w14:textId="77777777" w:rsidTr="00BB4FA6">
        <w:tc>
          <w:tcPr>
            <w:tcW w:w="1233" w:type="dxa"/>
            <w:vMerge/>
            <w:shd w:val="clear" w:color="auto" w:fill="99CCFF"/>
            <w:vAlign w:val="center"/>
          </w:tcPr>
          <w:p w14:paraId="535A0534" w14:textId="77777777" w:rsidR="00CB58BF" w:rsidRPr="00294503" w:rsidRDefault="00CB58BF" w:rsidP="00BB4FA6">
            <w:pPr>
              <w:spacing w:line="360" w:lineRule="auto"/>
              <w:rPr>
                <w:rFonts w:asciiTheme="minorEastAsia" w:hAnsiTheme="minorEastAsia" w:cs="Times New Roman"/>
                <w:b/>
                <w:bCs/>
              </w:rPr>
            </w:pPr>
          </w:p>
        </w:tc>
        <w:tc>
          <w:tcPr>
            <w:tcW w:w="2453" w:type="dxa"/>
            <w:shd w:val="clear" w:color="auto" w:fill="99CCFF"/>
            <w:vAlign w:val="center"/>
          </w:tcPr>
          <w:p w14:paraId="3F867714" w14:textId="77777777" w:rsidR="00CB58BF" w:rsidRPr="00294503" w:rsidRDefault="00CB58BF" w:rsidP="00BB4FA6">
            <w:pPr>
              <w:spacing w:line="360" w:lineRule="auto"/>
              <w:rPr>
                <w:rFonts w:asciiTheme="minorEastAsia" w:hAnsiTheme="minorEastAsia" w:cs="Times New Roman"/>
                <w:b/>
                <w:bCs/>
              </w:rPr>
            </w:pPr>
            <w:r w:rsidRPr="00294503">
              <w:rPr>
                <w:rFonts w:asciiTheme="minorEastAsia" w:hAnsiTheme="minorEastAsia" w:cs="Times New Roman" w:hint="eastAsia"/>
                <w:b/>
                <w:bCs/>
              </w:rPr>
              <w:t>合计</w:t>
            </w:r>
          </w:p>
        </w:tc>
        <w:tc>
          <w:tcPr>
            <w:tcW w:w="4699" w:type="dxa"/>
            <w:gridSpan w:val="3"/>
            <w:vAlign w:val="center"/>
          </w:tcPr>
          <w:p w14:paraId="24931648" w14:textId="77777777" w:rsidR="00CB58BF" w:rsidRPr="00294503" w:rsidRDefault="00CB58BF" w:rsidP="00BB4FA6">
            <w:pPr>
              <w:spacing w:line="360" w:lineRule="auto"/>
              <w:rPr>
                <w:rFonts w:asciiTheme="minorEastAsia" w:hAnsiTheme="minorEastAsia" w:cs="宋体"/>
              </w:rPr>
            </w:pPr>
            <w:r w:rsidRPr="00294503">
              <w:rPr>
                <w:rFonts w:asciiTheme="minorEastAsia" w:hAnsiTheme="minorEastAsia" w:cs="宋体" w:hint="eastAsia"/>
              </w:rPr>
              <w:t>57000</w:t>
            </w:r>
          </w:p>
        </w:tc>
      </w:tr>
    </w:tbl>
    <w:p w14:paraId="284643E7" w14:textId="77777777" w:rsidR="00CB58BF" w:rsidRPr="00294503" w:rsidRDefault="00CB58BF" w:rsidP="00CB58BF">
      <w:pPr>
        <w:pStyle w:val="2"/>
      </w:pPr>
      <w:r>
        <w:rPr>
          <w:rFonts w:hint="eastAsia"/>
        </w:rPr>
        <w:lastRenderedPageBreak/>
        <w:t>9.2 基本财务假设</w:t>
      </w:r>
    </w:p>
    <w:p w14:paraId="2AA7CE02" w14:textId="77777777" w:rsidR="00CB58BF" w:rsidRPr="00294503" w:rsidRDefault="00CB58BF" w:rsidP="00CB58BF">
      <w:pPr>
        <w:pStyle w:val="me"/>
      </w:pPr>
      <w:r>
        <w:rPr>
          <w:rFonts w:hint="eastAsia"/>
        </w:rPr>
        <w:t xml:space="preserve">9.2.1 </w:t>
      </w:r>
      <w:r w:rsidRPr="00294503">
        <w:t>编制依据</w:t>
      </w:r>
    </w:p>
    <w:p w14:paraId="0296FB72" w14:textId="77777777" w:rsidR="00CB58BF" w:rsidRDefault="00CB58BF" w:rsidP="00CB58BF">
      <w:pPr>
        <w:spacing w:line="360" w:lineRule="auto"/>
        <w:ind w:firstLine="420"/>
        <w:rPr>
          <w:rFonts w:asciiTheme="minorEastAsia" w:hAnsiTheme="minorEastAsia"/>
        </w:rPr>
      </w:pPr>
      <w:r w:rsidRPr="00294503">
        <w:rPr>
          <w:rFonts w:asciiTheme="minorEastAsia" w:hAnsiTheme="minorEastAsia" w:hint="eastAsia"/>
        </w:rPr>
        <w:t>本财务报表按照财政部2006 年2月颁布的《企业会计准则—基本准则》以及其后颁布及修订的具体会计准则、应用指南、解释以及其他相关规定</w:t>
      </w:r>
      <w:r>
        <w:rPr>
          <w:rFonts w:asciiTheme="minorEastAsia" w:hAnsiTheme="minorEastAsia" w:hint="eastAsia"/>
        </w:rPr>
        <w:t>（</w:t>
      </w:r>
      <w:r w:rsidRPr="00294503">
        <w:rPr>
          <w:rFonts w:asciiTheme="minorEastAsia" w:hAnsiTheme="minorEastAsia" w:hint="eastAsia"/>
        </w:rPr>
        <w:t xml:space="preserve">统称“企业会计准则”)编制。  </w:t>
      </w:r>
    </w:p>
    <w:p w14:paraId="7538FA4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本财务报表以持续经营为基础列报。  </w:t>
      </w:r>
    </w:p>
    <w:p w14:paraId="25E6B35E"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编制本财务报表时均以历史成本为计价原则。资产如果发生减值，则按照相关规定本财务报表符合企业会计准则的要求，完整地反映了本公司及本集团预计于未来5年的经营成果和现金流量。  </w:t>
      </w:r>
    </w:p>
    <w:p w14:paraId="1E7BD67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本公司记账本位币和编制本财务报表所采用的货币均为人民币，除有特别说明外，均以人民币元为单位表示。  </w:t>
      </w:r>
    </w:p>
    <w:p w14:paraId="0FDF91B6"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固定资产仅在与其有关的经济利益很可能流入本公司，且其成本能够可靠地计量时才予以确认。与固定资产有关的后续支出，符合该确认条件的，计入固定资产成本，并终止确认被替换部分的账面价值；否则，在发生时计入当期损益。固定资产按照成本进行初始计量。购置固定资产的成本包括购买价款，相关税费，以及为使固定资产达到预定可使用状态前所发生的可直接归属于该资产的其他支出，如运输费、安装费等。</w:t>
      </w:r>
    </w:p>
    <w:p w14:paraId="0EE5BDF9" w14:textId="77777777" w:rsidR="00CB58BF" w:rsidRPr="00294503" w:rsidRDefault="00CB58BF" w:rsidP="00CB58BF">
      <w:pPr>
        <w:pStyle w:val="me"/>
      </w:pPr>
      <w:r>
        <w:rPr>
          <w:rFonts w:hint="eastAsia"/>
        </w:rPr>
        <w:t xml:space="preserve">9.2.2 </w:t>
      </w:r>
      <w:r w:rsidRPr="00294503">
        <w:t>会计制度</w:t>
      </w:r>
    </w:p>
    <w:p w14:paraId="1EB5BE8B"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会计报表编制以权责发生制为基础，每年的 1 月 1 日至 12 月 31 日为一会计年度。</w:t>
      </w:r>
    </w:p>
    <w:p w14:paraId="3D5BA01B" w14:textId="77777777" w:rsidR="00CB58BF" w:rsidRPr="00294503" w:rsidRDefault="00CB58BF" w:rsidP="00CB58BF">
      <w:pPr>
        <w:pStyle w:val="me"/>
      </w:pPr>
      <w:r>
        <w:rPr>
          <w:rFonts w:hint="eastAsia"/>
        </w:rPr>
        <w:t xml:space="preserve">9.2.3 </w:t>
      </w:r>
      <w:r w:rsidRPr="00294503">
        <w:t>税收</w:t>
      </w:r>
    </w:p>
    <w:p w14:paraId="7F19FBD4"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根据税法的有关规定，我公司按照30%的税率依法缴纳企业所得税，按照5%的税率缴纳营业税，同时分别按营业税的7%和3%计算缴纳城建税及教育费附加。</w:t>
      </w:r>
    </w:p>
    <w:p w14:paraId="22DEF3EC" w14:textId="77777777" w:rsidR="00CB58BF" w:rsidRPr="00294503" w:rsidRDefault="00CB58BF" w:rsidP="00CB58BF">
      <w:pPr>
        <w:pStyle w:val="2"/>
      </w:pPr>
      <w:r>
        <w:rPr>
          <w:rFonts w:hint="eastAsia"/>
        </w:rPr>
        <w:t>9.3 收入预测</w:t>
      </w:r>
    </w:p>
    <w:p w14:paraId="5E405A9B"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公司的收入来源主要由以下部分组成：（单位：元）</w:t>
      </w:r>
    </w:p>
    <w:tbl>
      <w:tblPr>
        <w:tblStyle w:val="ab"/>
        <w:tblW w:w="4746" w:type="pct"/>
        <w:tblInd w:w="421" w:type="dxa"/>
        <w:tblLook w:val="04A0" w:firstRow="1" w:lastRow="0" w:firstColumn="1" w:lastColumn="0" w:noHBand="0" w:noVBand="1"/>
      </w:tblPr>
      <w:tblGrid>
        <w:gridCol w:w="1622"/>
        <w:gridCol w:w="1161"/>
        <w:gridCol w:w="1161"/>
        <w:gridCol w:w="1310"/>
        <w:gridCol w:w="1312"/>
        <w:gridCol w:w="1309"/>
      </w:tblGrid>
      <w:tr w:rsidR="00CB58BF" w:rsidRPr="00294503" w14:paraId="136B711F" w14:textId="77777777" w:rsidTr="00BB4FA6">
        <w:trPr>
          <w:trHeight w:val="280"/>
        </w:trPr>
        <w:tc>
          <w:tcPr>
            <w:tcW w:w="1030" w:type="pct"/>
            <w:noWrap/>
            <w:vAlign w:val="center"/>
            <w:hideMark/>
          </w:tcPr>
          <w:p w14:paraId="65E0DD2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年份</w:t>
            </w:r>
          </w:p>
        </w:tc>
        <w:tc>
          <w:tcPr>
            <w:tcW w:w="737" w:type="pct"/>
            <w:noWrap/>
            <w:vAlign w:val="center"/>
            <w:hideMark/>
          </w:tcPr>
          <w:p w14:paraId="7E90E9C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第一年</w:t>
            </w:r>
          </w:p>
        </w:tc>
        <w:tc>
          <w:tcPr>
            <w:tcW w:w="737" w:type="pct"/>
            <w:noWrap/>
            <w:vAlign w:val="center"/>
            <w:hideMark/>
          </w:tcPr>
          <w:p w14:paraId="18652B2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第二年</w:t>
            </w:r>
          </w:p>
        </w:tc>
        <w:tc>
          <w:tcPr>
            <w:tcW w:w="832" w:type="pct"/>
            <w:noWrap/>
            <w:vAlign w:val="center"/>
            <w:hideMark/>
          </w:tcPr>
          <w:p w14:paraId="7C34F897"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第三年</w:t>
            </w:r>
          </w:p>
        </w:tc>
        <w:tc>
          <w:tcPr>
            <w:tcW w:w="833" w:type="pct"/>
            <w:noWrap/>
            <w:vAlign w:val="center"/>
            <w:hideMark/>
          </w:tcPr>
          <w:p w14:paraId="1731A40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第四年</w:t>
            </w:r>
          </w:p>
        </w:tc>
        <w:tc>
          <w:tcPr>
            <w:tcW w:w="831" w:type="pct"/>
            <w:noWrap/>
            <w:vAlign w:val="center"/>
            <w:hideMark/>
          </w:tcPr>
          <w:p w14:paraId="666D8A9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71A1F301" w14:textId="77777777" w:rsidTr="00BB4FA6">
        <w:trPr>
          <w:trHeight w:val="280"/>
        </w:trPr>
        <w:tc>
          <w:tcPr>
            <w:tcW w:w="1030" w:type="pct"/>
            <w:noWrap/>
            <w:vAlign w:val="center"/>
            <w:hideMark/>
          </w:tcPr>
          <w:p w14:paraId="1BDF5BB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广告费用</w:t>
            </w:r>
          </w:p>
        </w:tc>
        <w:tc>
          <w:tcPr>
            <w:tcW w:w="737" w:type="pct"/>
            <w:noWrap/>
            <w:vAlign w:val="center"/>
            <w:hideMark/>
          </w:tcPr>
          <w:p w14:paraId="62CDA6A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288000</w:t>
            </w:r>
          </w:p>
        </w:tc>
        <w:tc>
          <w:tcPr>
            <w:tcW w:w="737" w:type="pct"/>
            <w:noWrap/>
            <w:vAlign w:val="center"/>
            <w:hideMark/>
          </w:tcPr>
          <w:p w14:paraId="067F89E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518415</w:t>
            </w:r>
          </w:p>
        </w:tc>
        <w:tc>
          <w:tcPr>
            <w:tcW w:w="832" w:type="pct"/>
            <w:noWrap/>
            <w:vAlign w:val="center"/>
            <w:hideMark/>
          </w:tcPr>
          <w:p w14:paraId="65DAE51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1069229</w:t>
            </w:r>
          </w:p>
        </w:tc>
        <w:tc>
          <w:tcPr>
            <w:tcW w:w="833" w:type="pct"/>
            <w:noWrap/>
            <w:vAlign w:val="center"/>
            <w:hideMark/>
          </w:tcPr>
          <w:p w14:paraId="1994AD8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1316160</w:t>
            </w:r>
          </w:p>
        </w:tc>
        <w:tc>
          <w:tcPr>
            <w:tcW w:w="831" w:type="pct"/>
            <w:noWrap/>
            <w:vAlign w:val="center"/>
            <w:hideMark/>
          </w:tcPr>
          <w:p w14:paraId="77D2EB8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1551539</w:t>
            </w:r>
          </w:p>
        </w:tc>
      </w:tr>
      <w:tr w:rsidR="00CB58BF" w:rsidRPr="00294503" w14:paraId="6D1CC3D6" w14:textId="77777777" w:rsidTr="00BB4FA6">
        <w:trPr>
          <w:trHeight w:val="280"/>
        </w:trPr>
        <w:tc>
          <w:tcPr>
            <w:tcW w:w="1030" w:type="pct"/>
            <w:noWrap/>
            <w:vAlign w:val="center"/>
            <w:hideMark/>
          </w:tcPr>
          <w:p w14:paraId="6CF4554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APP增值费用</w:t>
            </w:r>
          </w:p>
        </w:tc>
        <w:tc>
          <w:tcPr>
            <w:tcW w:w="737" w:type="pct"/>
            <w:noWrap/>
            <w:vAlign w:val="center"/>
            <w:hideMark/>
          </w:tcPr>
          <w:p w14:paraId="7478CF5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140000</w:t>
            </w:r>
          </w:p>
        </w:tc>
        <w:tc>
          <w:tcPr>
            <w:tcW w:w="737" w:type="pct"/>
            <w:noWrap/>
            <w:vAlign w:val="center"/>
            <w:hideMark/>
          </w:tcPr>
          <w:p w14:paraId="59B67C17"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158077</w:t>
            </w:r>
          </w:p>
        </w:tc>
        <w:tc>
          <w:tcPr>
            <w:tcW w:w="832" w:type="pct"/>
            <w:noWrap/>
            <w:vAlign w:val="center"/>
            <w:hideMark/>
          </w:tcPr>
          <w:p w14:paraId="48C36F9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187772</w:t>
            </w:r>
          </w:p>
        </w:tc>
        <w:tc>
          <w:tcPr>
            <w:tcW w:w="833" w:type="pct"/>
            <w:noWrap/>
            <w:vAlign w:val="center"/>
            <w:hideMark/>
          </w:tcPr>
          <w:p w14:paraId="0C9C1F7D"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213338</w:t>
            </w:r>
          </w:p>
        </w:tc>
        <w:tc>
          <w:tcPr>
            <w:tcW w:w="831" w:type="pct"/>
            <w:noWrap/>
            <w:vAlign w:val="center"/>
            <w:hideMark/>
          </w:tcPr>
          <w:p w14:paraId="5C70C404"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253734</w:t>
            </w:r>
          </w:p>
        </w:tc>
      </w:tr>
      <w:tr w:rsidR="00CB58BF" w:rsidRPr="00294503" w14:paraId="4C24AA3E" w14:textId="77777777" w:rsidTr="00BB4FA6">
        <w:trPr>
          <w:trHeight w:val="280"/>
        </w:trPr>
        <w:tc>
          <w:tcPr>
            <w:tcW w:w="1030" w:type="pct"/>
            <w:noWrap/>
            <w:vAlign w:val="center"/>
            <w:hideMark/>
          </w:tcPr>
          <w:p w14:paraId="0391E8A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应用推广</w:t>
            </w:r>
          </w:p>
        </w:tc>
        <w:tc>
          <w:tcPr>
            <w:tcW w:w="737" w:type="pct"/>
            <w:noWrap/>
            <w:vAlign w:val="center"/>
            <w:hideMark/>
          </w:tcPr>
          <w:p w14:paraId="0F96DE2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5000</w:t>
            </w:r>
          </w:p>
        </w:tc>
        <w:tc>
          <w:tcPr>
            <w:tcW w:w="737" w:type="pct"/>
            <w:noWrap/>
            <w:vAlign w:val="center"/>
            <w:hideMark/>
          </w:tcPr>
          <w:p w14:paraId="29D6553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6000</w:t>
            </w:r>
          </w:p>
        </w:tc>
        <w:tc>
          <w:tcPr>
            <w:tcW w:w="832" w:type="pct"/>
            <w:noWrap/>
            <w:vAlign w:val="center"/>
            <w:hideMark/>
          </w:tcPr>
          <w:p w14:paraId="1E8F016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7000</w:t>
            </w:r>
          </w:p>
        </w:tc>
        <w:tc>
          <w:tcPr>
            <w:tcW w:w="833" w:type="pct"/>
            <w:noWrap/>
            <w:vAlign w:val="center"/>
            <w:hideMark/>
          </w:tcPr>
          <w:p w14:paraId="6F35CCF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7000</w:t>
            </w:r>
          </w:p>
        </w:tc>
        <w:tc>
          <w:tcPr>
            <w:tcW w:w="831" w:type="pct"/>
            <w:noWrap/>
            <w:vAlign w:val="center"/>
            <w:hideMark/>
          </w:tcPr>
          <w:p w14:paraId="7E0620C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7000</w:t>
            </w:r>
          </w:p>
        </w:tc>
      </w:tr>
      <w:tr w:rsidR="00CB58BF" w:rsidRPr="00294503" w14:paraId="12B261F9" w14:textId="77777777" w:rsidTr="00BB4FA6">
        <w:trPr>
          <w:trHeight w:val="280"/>
        </w:trPr>
        <w:tc>
          <w:tcPr>
            <w:tcW w:w="1030" w:type="pct"/>
            <w:noWrap/>
            <w:vAlign w:val="center"/>
            <w:hideMark/>
          </w:tcPr>
          <w:p w14:paraId="35A3E3AA"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总计</w:t>
            </w:r>
          </w:p>
        </w:tc>
        <w:tc>
          <w:tcPr>
            <w:tcW w:w="737" w:type="pct"/>
            <w:noWrap/>
            <w:vAlign w:val="center"/>
            <w:hideMark/>
          </w:tcPr>
          <w:p w14:paraId="6B61D41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433000</w:t>
            </w:r>
          </w:p>
        </w:tc>
        <w:tc>
          <w:tcPr>
            <w:tcW w:w="737" w:type="pct"/>
            <w:noWrap/>
            <w:vAlign w:val="center"/>
            <w:hideMark/>
          </w:tcPr>
          <w:p w14:paraId="231330D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682492</w:t>
            </w:r>
          </w:p>
        </w:tc>
        <w:tc>
          <w:tcPr>
            <w:tcW w:w="832" w:type="pct"/>
            <w:noWrap/>
            <w:vAlign w:val="center"/>
            <w:hideMark/>
          </w:tcPr>
          <w:p w14:paraId="32451C3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1264001</w:t>
            </w:r>
          </w:p>
        </w:tc>
        <w:tc>
          <w:tcPr>
            <w:tcW w:w="833" w:type="pct"/>
            <w:noWrap/>
            <w:vAlign w:val="center"/>
            <w:hideMark/>
          </w:tcPr>
          <w:p w14:paraId="2057623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1536498</w:t>
            </w:r>
          </w:p>
        </w:tc>
        <w:tc>
          <w:tcPr>
            <w:tcW w:w="831" w:type="pct"/>
            <w:noWrap/>
            <w:vAlign w:val="center"/>
            <w:hideMark/>
          </w:tcPr>
          <w:p w14:paraId="535F865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1812273</w:t>
            </w:r>
          </w:p>
        </w:tc>
      </w:tr>
    </w:tbl>
    <w:p w14:paraId="60654C2C" w14:textId="77777777" w:rsidR="00CB58BF" w:rsidRPr="00294503" w:rsidRDefault="00CB58BF" w:rsidP="00CB58BF">
      <w:pPr>
        <w:pStyle w:val="2"/>
      </w:pPr>
      <w:r>
        <w:rPr>
          <w:rFonts w:hint="eastAsia"/>
        </w:rPr>
        <w:lastRenderedPageBreak/>
        <w:t>9.4 成本费用预测</w:t>
      </w:r>
    </w:p>
    <w:p w14:paraId="29280F1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固定资产投资估算（单位：元）</w:t>
      </w:r>
    </w:p>
    <w:tbl>
      <w:tblPr>
        <w:tblStyle w:val="ab"/>
        <w:tblW w:w="4746" w:type="pct"/>
        <w:tblInd w:w="421" w:type="dxa"/>
        <w:tblLook w:val="04A0" w:firstRow="1" w:lastRow="0" w:firstColumn="1" w:lastColumn="0" w:noHBand="0" w:noVBand="1"/>
      </w:tblPr>
      <w:tblGrid>
        <w:gridCol w:w="1176"/>
        <w:gridCol w:w="1339"/>
        <w:gridCol w:w="1340"/>
        <w:gridCol w:w="1342"/>
        <w:gridCol w:w="1339"/>
        <w:gridCol w:w="1339"/>
      </w:tblGrid>
      <w:tr w:rsidR="00CB58BF" w:rsidRPr="00294503" w14:paraId="3482E1BA" w14:textId="77777777" w:rsidTr="00BB4FA6">
        <w:trPr>
          <w:trHeight w:val="280"/>
        </w:trPr>
        <w:tc>
          <w:tcPr>
            <w:tcW w:w="747" w:type="pct"/>
            <w:tcBorders>
              <w:bottom w:val="single" w:sz="4" w:space="0" w:color="auto"/>
            </w:tcBorders>
            <w:noWrap/>
            <w:vAlign w:val="center"/>
            <w:hideMark/>
          </w:tcPr>
          <w:p w14:paraId="00D8072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年份</w:t>
            </w:r>
          </w:p>
        </w:tc>
        <w:tc>
          <w:tcPr>
            <w:tcW w:w="850" w:type="pct"/>
            <w:tcBorders>
              <w:bottom w:val="single" w:sz="4" w:space="0" w:color="auto"/>
            </w:tcBorders>
            <w:noWrap/>
            <w:vAlign w:val="center"/>
            <w:hideMark/>
          </w:tcPr>
          <w:p w14:paraId="7A9636A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第一年</w:t>
            </w:r>
          </w:p>
        </w:tc>
        <w:tc>
          <w:tcPr>
            <w:tcW w:w="851" w:type="pct"/>
            <w:tcBorders>
              <w:bottom w:val="single" w:sz="4" w:space="0" w:color="auto"/>
            </w:tcBorders>
            <w:noWrap/>
            <w:vAlign w:val="center"/>
            <w:hideMark/>
          </w:tcPr>
          <w:p w14:paraId="6FBCAC2B"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第二年</w:t>
            </w:r>
          </w:p>
        </w:tc>
        <w:tc>
          <w:tcPr>
            <w:tcW w:w="852" w:type="pct"/>
            <w:tcBorders>
              <w:bottom w:val="single" w:sz="4" w:space="0" w:color="auto"/>
            </w:tcBorders>
            <w:noWrap/>
            <w:vAlign w:val="center"/>
            <w:hideMark/>
          </w:tcPr>
          <w:p w14:paraId="3425D5D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第三年</w:t>
            </w:r>
          </w:p>
        </w:tc>
        <w:tc>
          <w:tcPr>
            <w:tcW w:w="850" w:type="pct"/>
            <w:tcBorders>
              <w:bottom w:val="single" w:sz="4" w:space="0" w:color="auto"/>
            </w:tcBorders>
            <w:noWrap/>
            <w:vAlign w:val="center"/>
            <w:hideMark/>
          </w:tcPr>
          <w:p w14:paraId="2A89B2C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第四年</w:t>
            </w:r>
          </w:p>
        </w:tc>
        <w:tc>
          <w:tcPr>
            <w:tcW w:w="850" w:type="pct"/>
            <w:tcBorders>
              <w:bottom w:val="single" w:sz="4" w:space="0" w:color="auto"/>
            </w:tcBorders>
            <w:noWrap/>
            <w:vAlign w:val="center"/>
            <w:hideMark/>
          </w:tcPr>
          <w:p w14:paraId="7F9C916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69FA6A0B" w14:textId="77777777" w:rsidTr="00BB4FA6">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A772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办公设备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A2A8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6100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E2D3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9B5A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4300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BA31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D4D47"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r>
      <w:tr w:rsidR="00CB58BF" w:rsidRPr="00294503" w14:paraId="56CE6B9D" w14:textId="77777777" w:rsidTr="00BB4FA6">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30C4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服务器</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9CE7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20000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17AB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D00F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AD8B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8241D"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r>
      <w:tr w:rsidR="00CB58BF" w:rsidRPr="00294503" w14:paraId="6A024A36" w14:textId="77777777" w:rsidTr="00BB4FA6">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3424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开发设备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241E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24000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7504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817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9806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EF46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0</w:t>
            </w:r>
          </w:p>
        </w:tc>
      </w:tr>
      <w:tr w:rsidR="00CB58BF" w:rsidRPr="00294503" w14:paraId="27CAE063" w14:textId="77777777" w:rsidTr="00BB4FA6">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5E80F"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其他</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47D9D"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6900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3B4B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9CC8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7C89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3DF"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13000</w:t>
            </w:r>
          </w:p>
        </w:tc>
      </w:tr>
      <w:tr w:rsidR="00CB58BF" w:rsidRPr="00294503" w14:paraId="36FF730E" w14:textId="77777777" w:rsidTr="00BB4FA6">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F0FA8"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合计</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863C4"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57000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837D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2DA38"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36300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A6924"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058E8"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13000</w:t>
            </w:r>
          </w:p>
        </w:tc>
      </w:tr>
    </w:tbl>
    <w:p w14:paraId="00EDB176" w14:textId="77777777" w:rsidR="00CB58BF" w:rsidRPr="00294503" w:rsidRDefault="00CB58BF" w:rsidP="00CB58BF">
      <w:pPr>
        <w:spacing w:line="360" w:lineRule="auto"/>
        <w:rPr>
          <w:rFonts w:asciiTheme="minorEastAsia" w:hAnsiTheme="minorEastAsia"/>
        </w:rPr>
      </w:pPr>
    </w:p>
    <w:p w14:paraId="39BDB962"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工资费用：员工种类与总薪酬如下表所示</w:t>
      </w:r>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64"/>
        <w:gridCol w:w="1364"/>
        <w:gridCol w:w="1365"/>
        <w:gridCol w:w="1363"/>
        <w:gridCol w:w="1363"/>
      </w:tblGrid>
      <w:tr w:rsidR="00CB58BF" w:rsidRPr="00294503" w14:paraId="763A8835" w14:textId="77777777" w:rsidTr="00BB4FA6">
        <w:trPr>
          <w:trHeight w:val="280"/>
        </w:trPr>
        <w:tc>
          <w:tcPr>
            <w:tcW w:w="611" w:type="pct"/>
            <w:shd w:val="clear" w:color="auto" w:fill="auto"/>
            <w:noWrap/>
            <w:vAlign w:val="center"/>
            <w:hideMark/>
          </w:tcPr>
          <w:p w14:paraId="3E7DC35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年份</w:t>
            </w:r>
          </w:p>
        </w:tc>
        <w:tc>
          <w:tcPr>
            <w:tcW w:w="878" w:type="pct"/>
            <w:shd w:val="clear" w:color="auto" w:fill="auto"/>
            <w:noWrap/>
            <w:vAlign w:val="center"/>
            <w:hideMark/>
          </w:tcPr>
          <w:p w14:paraId="79BAA9C7"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第一年</w:t>
            </w:r>
          </w:p>
        </w:tc>
        <w:tc>
          <w:tcPr>
            <w:tcW w:w="878" w:type="pct"/>
            <w:shd w:val="clear" w:color="auto" w:fill="auto"/>
            <w:noWrap/>
            <w:vAlign w:val="center"/>
            <w:hideMark/>
          </w:tcPr>
          <w:p w14:paraId="09102FB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第二年</w:t>
            </w:r>
          </w:p>
        </w:tc>
        <w:tc>
          <w:tcPr>
            <w:tcW w:w="878" w:type="pct"/>
            <w:shd w:val="clear" w:color="auto" w:fill="auto"/>
            <w:noWrap/>
            <w:vAlign w:val="center"/>
            <w:hideMark/>
          </w:tcPr>
          <w:p w14:paraId="4D02E25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第三年</w:t>
            </w:r>
          </w:p>
        </w:tc>
        <w:tc>
          <w:tcPr>
            <w:tcW w:w="877" w:type="pct"/>
            <w:shd w:val="clear" w:color="auto" w:fill="auto"/>
            <w:noWrap/>
            <w:vAlign w:val="center"/>
            <w:hideMark/>
          </w:tcPr>
          <w:p w14:paraId="02B1BDD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第四年</w:t>
            </w:r>
          </w:p>
        </w:tc>
        <w:tc>
          <w:tcPr>
            <w:tcW w:w="877" w:type="pct"/>
            <w:shd w:val="clear" w:color="auto" w:fill="auto"/>
            <w:noWrap/>
            <w:vAlign w:val="center"/>
            <w:hideMark/>
          </w:tcPr>
          <w:p w14:paraId="77CC5DE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7A551831" w14:textId="77777777" w:rsidTr="00BB4FA6">
        <w:trPr>
          <w:trHeight w:val="280"/>
        </w:trPr>
        <w:tc>
          <w:tcPr>
            <w:tcW w:w="611" w:type="pct"/>
            <w:shd w:val="clear" w:color="auto" w:fill="auto"/>
            <w:noWrap/>
            <w:vAlign w:val="center"/>
            <w:hideMark/>
          </w:tcPr>
          <w:p w14:paraId="3E8859C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管理人员</w:t>
            </w:r>
          </w:p>
        </w:tc>
        <w:tc>
          <w:tcPr>
            <w:tcW w:w="878" w:type="pct"/>
            <w:shd w:val="clear" w:color="auto" w:fill="auto"/>
            <w:noWrap/>
            <w:vAlign w:val="center"/>
            <w:hideMark/>
          </w:tcPr>
          <w:p w14:paraId="0FE82EBD"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70000</w:t>
            </w:r>
          </w:p>
        </w:tc>
        <w:tc>
          <w:tcPr>
            <w:tcW w:w="878" w:type="pct"/>
            <w:shd w:val="clear" w:color="auto" w:fill="auto"/>
            <w:noWrap/>
            <w:vAlign w:val="center"/>
            <w:hideMark/>
          </w:tcPr>
          <w:p w14:paraId="5955B22B"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90000</w:t>
            </w:r>
          </w:p>
        </w:tc>
        <w:tc>
          <w:tcPr>
            <w:tcW w:w="878" w:type="pct"/>
            <w:shd w:val="clear" w:color="auto" w:fill="auto"/>
            <w:noWrap/>
            <w:vAlign w:val="center"/>
            <w:hideMark/>
          </w:tcPr>
          <w:p w14:paraId="47A10D9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100000</w:t>
            </w:r>
          </w:p>
        </w:tc>
        <w:tc>
          <w:tcPr>
            <w:tcW w:w="877" w:type="pct"/>
            <w:shd w:val="clear" w:color="auto" w:fill="auto"/>
            <w:noWrap/>
            <w:vAlign w:val="center"/>
            <w:hideMark/>
          </w:tcPr>
          <w:p w14:paraId="089317E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120000</w:t>
            </w:r>
          </w:p>
        </w:tc>
        <w:tc>
          <w:tcPr>
            <w:tcW w:w="877" w:type="pct"/>
            <w:shd w:val="clear" w:color="auto" w:fill="auto"/>
            <w:noWrap/>
            <w:vAlign w:val="center"/>
            <w:hideMark/>
          </w:tcPr>
          <w:p w14:paraId="0E08955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130000</w:t>
            </w:r>
          </w:p>
        </w:tc>
      </w:tr>
      <w:tr w:rsidR="00CB58BF" w:rsidRPr="00294503" w14:paraId="35B3311F" w14:textId="77777777" w:rsidTr="00BB4FA6">
        <w:trPr>
          <w:trHeight w:val="280"/>
        </w:trPr>
        <w:tc>
          <w:tcPr>
            <w:tcW w:w="611" w:type="pct"/>
            <w:shd w:val="clear" w:color="auto" w:fill="auto"/>
            <w:noWrap/>
            <w:vAlign w:val="center"/>
            <w:hideMark/>
          </w:tcPr>
          <w:p w14:paraId="2D8E12DA"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技术人员</w:t>
            </w:r>
          </w:p>
        </w:tc>
        <w:tc>
          <w:tcPr>
            <w:tcW w:w="878" w:type="pct"/>
            <w:shd w:val="clear" w:color="auto" w:fill="auto"/>
            <w:noWrap/>
            <w:vAlign w:val="center"/>
            <w:hideMark/>
          </w:tcPr>
          <w:p w14:paraId="3E76033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69000</w:t>
            </w:r>
          </w:p>
        </w:tc>
        <w:tc>
          <w:tcPr>
            <w:tcW w:w="878" w:type="pct"/>
            <w:shd w:val="clear" w:color="auto" w:fill="auto"/>
            <w:noWrap/>
            <w:vAlign w:val="center"/>
            <w:hideMark/>
          </w:tcPr>
          <w:p w14:paraId="5065726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88000</w:t>
            </w:r>
          </w:p>
        </w:tc>
        <w:tc>
          <w:tcPr>
            <w:tcW w:w="878" w:type="pct"/>
            <w:shd w:val="clear" w:color="auto" w:fill="auto"/>
            <w:noWrap/>
            <w:vAlign w:val="center"/>
            <w:hideMark/>
          </w:tcPr>
          <w:p w14:paraId="5EE1A537"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99000</w:t>
            </w:r>
          </w:p>
        </w:tc>
        <w:tc>
          <w:tcPr>
            <w:tcW w:w="877" w:type="pct"/>
            <w:shd w:val="clear" w:color="auto" w:fill="auto"/>
            <w:noWrap/>
            <w:vAlign w:val="center"/>
            <w:hideMark/>
          </w:tcPr>
          <w:p w14:paraId="118C0EB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116000</w:t>
            </w:r>
          </w:p>
        </w:tc>
        <w:tc>
          <w:tcPr>
            <w:tcW w:w="877" w:type="pct"/>
            <w:shd w:val="clear" w:color="auto" w:fill="auto"/>
            <w:noWrap/>
            <w:vAlign w:val="center"/>
            <w:hideMark/>
          </w:tcPr>
          <w:p w14:paraId="451E47BF"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125000</w:t>
            </w:r>
          </w:p>
        </w:tc>
      </w:tr>
      <w:tr w:rsidR="00CB58BF" w:rsidRPr="00294503" w14:paraId="36156CC6" w14:textId="77777777" w:rsidTr="00BB4FA6">
        <w:trPr>
          <w:trHeight w:val="280"/>
        </w:trPr>
        <w:tc>
          <w:tcPr>
            <w:tcW w:w="611" w:type="pct"/>
            <w:shd w:val="clear" w:color="auto" w:fill="auto"/>
            <w:noWrap/>
            <w:vAlign w:val="center"/>
            <w:hideMark/>
          </w:tcPr>
          <w:p w14:paraId="367037B9"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财务人员</w:t>
            </w:r>
          </w:p>
        </w:tc>
        <w:tc>
          <w:tcPr>
            <w:tcW w:w="878" w:type="pct"/>
            <w:shd w:val="clear" w:color="auto" w:fill="auto"/>
            <w:noWrap/>
            <w:vAlign w:val="center"/>
            <w:hideMark/>
          </w:tcPr>
          <w:p w14:paraId="0A16764C"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52000</w:t>
            </w:r>
          </w:p>
        </w:tc>
        <w:tc>
          <w:tcPr>
            <w:tcW w:w="878" w:type="pct"/>
            <w:shd w:val="clear" w:color="auto" w:fill="auto"/>
            <w:noWrap/>
            <w:vAlign w:val="center"/>
            <w:hideMark/>
          </w:tcPr>
          <w:p w14:paraId="1AC4FD08"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63000</w:t>
            </w:r>
          </w:p>
        </w:tc>
        <w:tc>
          <w:tcPr>
            <w:tcW w:w="878" w:type="pct"/>
            <w:shd w:val="clear" w:color="auto" w:fill="auto"/>
            <w:noWrap/>
            <w:vAlign w:val="center"/>
            <w:hideMark/>
          </w:tcPr>
          <w:p w14:paraId="122BD0F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84000</w:t>
            </w:r>
          </w:p>
        </w:tc>
        <w:tc>
          <w:tcPr>
            <w:tcW w:w="877" w:type="pct"/>
            <w:shd w:val="clear" w:color="auto" w:fill="auto"/>
            <w:noWrap/>
            <w:vAlign w:val="center"/>
            <w:hideMark/>
          </w:tcPr>
          <w:p w14:paraId="35FC118F"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97000</w:t>
            </w:r>
          </w:p>
        </w:tc>
        <w:tc>
          <w:tcPr>
            <w:tcW w:w="877" w:type="pct"/>
            <w:shd w:val="clear" w:color="auto" w:fill="auto"/>
            <w:noWrap/>
            <w:vAlign w:val="center"/>
            <w:hideMark/>
          </w:tcPr>
          <w:p w14:paraId="223A6A86"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108000</w:t>
            </w:r>
          </w:p>
        </w:tc>
      </w:tr>
      <w:tr w:rsidR="00CB58BF" w:rsidRPr="00294503" w14:paraId="31095850" w14:textId="77777777" w:rsidTr="00BB4FA6">
        <w:trPr>
          <w:trHeight w:val="280"/>
        </w:trPr>
        <w:tc>
          <w:tcPr>
            <w:tcW w:w="611" w:type="pct"/>
            <w:shd w:val="clear" w:color="auto" w:fill="auto"/>
            <w:noWrap/>
            <w:vAlign w:val="center"/>
            <w:hideMark/>
          </w:tcPr>
          <w:p w14:paraId="6EFAB674"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客服人员</w:t>
            </w:r>
          </w:p>
        </w:tc>
        <w:tc>
          <w:tcPr>
            <w:tcW w:w="878" w:type="pct"/>
            <w:shd w:val="clear" w:color="auto" w:fill="auto"/>
            <w:noWrap/>
            <w:vAlign w:val="center"/>
            <w:hideMark/>
          </w:tcPr>
          <w:p w14:paraId="233667C5"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48000</w:t>
            </w:r>
          </w:p>
        </w:tc>
        <w:tc>
          <w:tcPr>
            <w:tcW w:w="878" w:type="pct"/>
            <w:shd w:val="clear" w:color="auto" w:fill="auto"/>
            <w:noWrap/>
            <w:vAlign w:val="center"/>
            <w:hideMark/>
          </w:tcPr>
          <w:p w14:paraId="7937AC22"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62000</w:t>
            </w:r>
          </w:p>
        </w:tc>
        <w:tc>
          <w:tcPr>
            <w:tcW w:w="878" w:type="pct"/>
            <w:shd w:val="clear" w:color="auto" w:fill="auto"/>
            <w:noWrap/>
            <w:vAlign w:val="center"/>
            <w:hideMark/>
          </w:tcPr>
          <w:p w14:paraId="67D37DB3"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73000</w:t>
            </w:r>
          </w:p>
        </w:tc>
        <w:tc>
          <w:tcPr>
            <w:tcW w:w="877" w:type="pct"/>
            <w:shd w:val="clear" w:color="auto" w:fill="auto"/>
            <w:noWrap/>
            <w:vAlign w:val="center"/>
            <w:hideMark/>
          </w:tcPr>
          <w:p w14:paraId="378A24DA"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89000</w:t>
            </w:r>
          </w:p>
        </w:tc>
        <w:tc>
          <w:tcPr>
            <w:tcW w:w="877" w:type="pct"/>
            <w:shd w:val="clear" w:color="auto" w:fill="auto"/>
            <w:noWrap/>
            <w:vAlign w:val="center"/>
            <w:hideMark/>
          </w:tcPr>
          <w:p w14:paraId="49B49D74"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98000</w:t>
            </w:r>
          </w:p>
        </w:tc>
      </w:tr>
      <w:tr w:rsidR="00CB58BF" w:rsidRPr="00294503" w14:paraId="008EFB0D" w14:textId="77777777" w:rsidTr="00BB4FA6">
        <w:trPr>
          <w:trHeight w:val="280"/>
        </w:trPr>
        <w:tc>
          <w:tcPr>
            <w:tcW w:w="611" w:type="pct"/>
            <w:shd w:val="clear" w:color="auto" w:fill="auto"/>
            <w:noWrap/>
            <w:vAlign w:val="center"/>
            <w:hideMark/>
          </w:tcPr>
          <w:p w14:paraId="4E8DC17D"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总计</w:t>
            </w:r>
          </w:p>
        </w:tc>
        <w:tc>
          <w:tcPr>
            <w:tcW w:w="878" w:type="pct"/>
            <w:shd w:val="clear" w:color="auto" w:fill="auto"/>
            <w:noWrap/>
            <w:vAlign w:val="center"/>
            <w:hideMark/>
          </w:tcPr>
          <w:p w14:paraId="2F44BCBE"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239000</w:t>
            </w:r>
          </w:p>
        </w:tc>
        <w:tc>
          <w:tcPr>
            <w:tcW w:w="878" w:type="pct"/>
            <w:shd w:val="clear" w:color="auto" w:fill="auto"/>
            <w:noWrap/>
            <w:vAlign w:val="center"/>
            <w:hideMark/>
          </w:tcPr>
          <w:p w14:paraId="7B0980D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303000</w:t>
            </w:r>
          </w:p>
        </w:tc>
        <w:tc>
          <w:tcPr>
            <w:tcW w:w="878" w:type="pct"/>
            <w:shd w:val="clear" w:color="auto" w:fill="auto"/>
            <w:noWrap/>
            <w:vAlign w:val="center"/>
            <w:hideMark/>
          </w:tcPr>
          <w:p w14:paraId="369FA9D1"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356000</w:t>
            </w:r>
          </w:p>
        </w:tc>
        <w:tc>
          <w:tcPr>
            <w:tcW w:w="877" w:type="pct"/>
            <w:shd w:val="clear" w:color="auto" w:fill="auto"/>
            <w:noWrap/>
            <w:vAlign w:val="center"/>
            <w:hideMark/>
          </w:tcPr>
          <w:p w14:paraId="26429350"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422000</w:t>
            </w:r>
          </w:p>
        </w:tc>
        <w:tc>
          <w:tcPr>
            <w:tcW w:w="877" w:type="pct"/>
            <w:shd w:val="clear" w:color="auto" w:fill="auto"/>
            <w:noWrap/>
            <w:vAlign w:val="center"/>
            <w:hideMark/>
          </w:tcPr>
          <w:p w14:paraId="631A3C7A" w14:textId="77777777" w:rsidR="00CB58BF" w:rsidRPr="00294503" w:rsidRDefault="00CB58BF" w:rsidP="00BB4FA6">
            <w:pPr>
              <w:spacing w:line="360" w:lineRule="auto"/>
              <w:rPr>
                <w:rFonts w:asciiTheme="minorEastAsia" w:hAnsiTheme="minorEastAsia"/>
              </w:rPr>
            </w:pPr>
            <w:r w:rsidRPr="00294503">
              <w:rPr>
                <w:rFonts w:asciiTheme="minorEastAsia" w:hAnsiTheme="minorEastAsia" w:hint="eastAsia"/>
              </w:rPr>
              <w:t>461000</w:t>
            </w:r>
          </w:p>
        </w:tc>
      </w:tr>
    </w:tbl>
    <w:p w14:paraId="0841D653" w14:textId="21E99999" w:rsidR="00CB58BF" w:rsidRPr="00294503" w:rsidRDefault="00CB58BF" w:rsidP="00CB58BF">
      <w:pPr>
        <w:spacing w:line="360" w:lineRule="auto"/>
        <w:rPr>
          <w:rFonts w:asciiTheme="minorEastAsia" w:hAnsiTheme="minorEastAsia"/>
        </w:rPr>
      </w:pPr>
      <w:r>
        <w:rPr>
          <w:rStyle w:val="a3"/>
        </w:rPr>
        <w:commentReference w:id="2"/>
      </w:r>
      <w:ins w:id="3" w:author="dell" w:date="2018-03-14T14:46:00Z">
        <w:r w:rsidR="00BB4FA6">
          <w:rPr>
            <w:rFonts w:asciiTheme="minorEastAsia" w:hAnsiTheme="minorEastAsia" w:hint="eastAsia"/>
          </w:rPr>
          <w:t>预计费用表</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382"/>
        <w:gridCol w:w="1384"/>
        <w:gridCol w:w="1382"/>
        <w:gridCol w:w="1384"/>
        <w:gridCol w:w="1382"/>
      </w:tblGrid>
      <w:tr w:rsidR="00CB58BF" w:rsidRPr="00294503" w14:paraId="6F25DC5E" w14:textId="77777777" w:rsidTr="00BB4FA6">
        <w:trPr>
          <w:jc w:val="center"/>
        </w:trPr>
        <w:tc>
          <w:tcPr>
            <w:tcW w:w="833" w:type="pct"/>
            <w:shd w:val="clear" w:color="auto" w:fill="FFCC99"/>
            <w:vAlign w:val="center"/>
          </w:tcPr>
          <w:p w14:paraId="60C7F542"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项目</w:t>
            </w:r>
          </w:p>
        </w:tc>
        <w:tc>
          <w:tcPr>
            <w:tcW w:w="833" w:type="pct"/>
            <w:shd w:val="clear" w:color="auto" w:fill="FFCC99"/>
            <w:vAlign w:val="center"/>
          </w:tcPr>
          <w:p w14:paraId="7218D8C7"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第一年</w:t>
            </w:r>
          </w:p>
        </w:tc>
        <w:tc>
          <w:tcPr>
            <w:tcW w:w="834" w:type="pct"/>
            <w:shd w:val="clear" w:color="auto" w:fill="FFCC99"/>
            <w:vAlign w:val="center"/>
          </w:tcPr>
          <w:p w14:paraId="3E412CC0"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第二年</w:t>
            </w:r>
          </w:p>
        </w:tc>
        <w:tc>
          <w:tcPr>
            <w:tcW w:w="833" w:type="pct"/>
            <w:shd w:val="clear" w:color="auto" w:fill="FFCC99"/>
            <w:vAlign w:val="center"/>
          </w:tcPr>
          <w:p w14:paraId="655E8F4D"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第三年</w:t>
            </w:r>
          </w:p>
        </w:tc>
        <w:tc>
          <w:tcPr>
            <w:tcW w:w="834" w:type="pct"/>
            <w:shd w:val="clear" w:color="auto" w:fill="FFCC99"/>
            <w:vAlign w:val="center"/>
          </w:tcPr>
          <w:p w14:paraId="77AC56BC"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第四年</w:t>
            </w:r>
          </w:p>
        </w:tc>
        <w:tc>
          <w:tcPr>
            <w:tcW w:w="833" w:type="pct"/>
            <w:shd w:val="clear" w:color="auto" w:fill="FFCC99"/>
            <w:vAlign w:val="center"/>
          </w:tcPr>
          <w:p w14:paraId="29885B5E"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第五年</w:t>
            </w:r>
          </w:p>
        </w:tc>
      </w:tr>
      <w:tr w:rsidR="00CB58BF" w:rsidRPr="00294503" w14:paraId="3EF418B0" w14:textId="77777777" w:rsidTr="00BB4FA6">
        <w:trPr>
          <w:jc w:val="center"/>
        </w:trPr>
        <w:tc>
          <w:tcPr>
            <w:tcW w:w="833" w:type="pct"/>
            <w:shd w:val="clear" w:color="auto" w:fill="99CCFF"/>
            <w:vAlign w:val="center"/>
          </w:tcPr>
          <w:p w14:paraId="1A83FD55"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管理费用</w:t>
            </w:r>
          </w:p>
        </w:tc>
        <w:tc>
          <w:tcPr>
            <w:tcW w:w="833" w:type="pct"/>
            <w:vAlign w:val="center"/>
          </w:tcPr>
          <w:p w14:paraId="549A7108"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color w:val="000000"/>
              </w:rPr>
              <w:t>204200</w:t>
            </w:r>
          </w:p>
        </w:tc>
        <w:tc>
          <w:tcPr>
            <w:tcW w:w="834" w:type="pct"/>
            <w:vAlign w:val="center"/>
          </w:tcPr>
          <w:p w14:paraId="43EF20DD"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238400</w:t>
            </w:r>
          </w:p>
        </w:tc>
        <w:tc>
          <w:tcPr>
            <w:tcW w:w="833" w:type="pct"/>
            <w:vAlign w:val="center"/>
          </w:tcPr>
          <w:p w14:paraId="47CC99C6"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284660</w:t>
            </w:r>
          </w:p>
        </w:tc>
        <w:tc>
          <w:tcPr>
            <w:tcW w:w="834" w:type="pct"/>
            <w:vAlign w:val="center"/>
          </w:tcPr>
          <w:p w14:paraId="0F341274"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327160</w:t>
            </w:r>
          </w:p>
        </w:tc>
        <w:tc>
          <w:tcPr>
            <w:tcW w:w="833" w:type="pct"/>
            <w:vAlign w:val="center"/>
          </w:tcPr>
          <w:p w14:paraId="5BB4B798"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357760</w:t>
            </w:r>
          </w:p>
        </w:tc>
      </w:tr>
      <w:tr w:rsidR="00CB58BF" w:rsidRPr="00294503" w14:paraId="155DB619" w14:textId="77777777" w:rsidTr="00BB4FA6">
        <w:trPr>
          <w:jc w:val="center"/>
        </w:trPr>
        <w:tc>
          <w:tcPr>
            <w:tcW w:w="833" w:type="pct"/>
            <w:shd w:val="clear" w:color="auto" w:fill="99CCFF"/>
            <w:vAlign w:val="center"/>
          </w:tcPr>
          <w:p w14:paraId="3563E2F1"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销售费用</w:t>
            </w:r>
          </w:p>
        </w:tc>
        <w:tc>
          <w:tcPr>
            <w:tcW w:w="833" w:type="pct"/>
            <w:vAlign w:val="center"/>
          </w:tcPr>
          <w:p w14:paraId="54060A92"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167500</w:t>
            </w:r>
          </w:p>
        </w:tc>
        <w:tc>
          <w:tcPr>
            <w:tcW w:w="834" w:type="pct"/>
            <w:vAlign w:val="center"/>
          </w:tcPr>
          <w:p w14:paraId="06D066C6"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213500</w:t>
            </w:r>
          </w:p>
        </w:tc>
        <w:tc>
          <w:tcPr>
            <w:tcW w:w="833" w:type="pct"/>
            <w:vAlign w:val="center"/>
          </w:tcPr>
          <w:p w14:paraId="04036458"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251000</w:t>
            </w:r>
          </w:p>
        </w:tc>
        <w:tc>
          <w:tcPr>
            <w:tcW w:w="834" w:type="pct"/>
            <w:vAlign w:val="center"/>
          </w:tcPr>
          <w:p w14:paraId="112D301B"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300000</w:t>
            </w:r>
          </w:p>
        </w:tc>
        <w:tc>
          <w:tcPr>
            <w:tcW w:w="833" w:type="pct"/>
            <w:vAlign w:val="center"/>
          </w:tcPr>
          <w:p w14:paraId="0D9B2EC3" w14:textId="77777777" w:rsidR="00CB58BF" w:rsidRPr="00294503" w:rsidRDefault="00CB58BF" w:rsidP="00BB4FA6">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328500</w:t>
            </w:r>
          </w:p>
        </w:tc>
      </w:tr>
      <w:tr w:rsidR="00CB58BF" w:rsidRPr="00294503" w14:paraId="095FD0D4" w14:textId="77777777" w:rsidTr="00BB4FA6">
        <w:trPr>
          <w:jc w:val="center"/>
        </w:trPr>
        <w:tc>
          <w:tcPr>
            <w:tcW w:w="833" w:type="pct"/>
            <w:shd w:val="clear" w:color="auto" w:fill="99CCFF"/>
            <w:vAlign w:val="center"/>
          </w:tcPr>
          <w:p w14:paraId="471FACF5"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研发费用</w:t>
            </w:r>
          </w:p>
        </w:tc>
        <w:tc>
          <w:tcPr>
            <w:tcW w:w="833" w:type="pct"/>
            <w:vAlign w:val="center"/>
          </w:tcPr>
          <w:p w14:paraId="253AFE9C"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103640</w:t>
            </w:r>
          </w:p>
        </w:tc>
        <w:tc>
          <w:tcPr>
            <w:tcW w:w="834" w:type="pct"/>
            <w:vAlign w:val="center"/>
          </w:tcPr>
          <w:p w14:paraId="634664B6"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142600</w:t>
            </w:r>
          </w:p>
        </w:tc>
        <w:tc>
          <w:tcPr>
            <w:tcW w:w="833" w:type="pct"/>
            <w:vAlign w:val="center"/>
          </w:tcPr>
          <w:p w14:paraId="1E92833E"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200120</w:t>
            </w:r>
          </w:p>
        </w:tc>
        <w:tc>
          <w:tcPr>
            <w:tcW w:w="834" w:type="pct"/>
            <w:vAlign w:val="center"/>
          </w:tcPr>
          <w:p w14:paraId="75C1B54A"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238920</w:t>
            </w:r>
          </w:p>
        </w:tc>
        <w:tc>
          <w:tcPr>
            <w:tcW w:w="833" w:type="pct"/>
            <w:vAlign w:val="center"/>
          </w:tcPr>
          <w:p w14:paraId="2354DAEF"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269982</w:t>
            </w:r>
          </w:p>
        </w:tc>
      </w:tr>
      <w:tr w:rsidR="00CB58BF" w:rsidRPr="00294503" w14:paraId="6F390380" w14:textId="77777777" w:rsidTr="00BB4FA6">
        <w:trPr>
          <w:jc w:val="center"/>
        </w:trPr>
        <w:tc>
          <w:tcPr>
            <w:tcW w:w="833" w:type="pct"/>
            <w:shd w:val="clear" w:color="auto" w:fill="99CCFF"/>
            <w:vAlign w:val="center"/>
          </w:tcPr>
          <w:p w14:paraId="3BDB0BDD" w14:textId="77777777" w:rsidR="00CB58BF" w:rsidRPr="00294503" w:rsidRDefault="00CB58BF" w:rsidP="00BB4FA6">
            <w:pPr>
              <w:spacing w:line="360" w:lineRule="auto"/>
              <w:rPr>
                <w:rFonts w:asciiTheme="minorEastAsia" w:hAnsiTheme="minorEastAsia" w:cs="Times New Roman"/>
              </w:rPr>
            </w:pPr>
            <w:r w:rsidRPr="00294503">
              <w:rPr>
                <w:rFonts w:asciiTheme="minorEastAsia" w:hAnsiTheme="minorEastAsia" w:cs="Times New Roman" w:hint="eastAsia"/>
              </w:rPr>
              <w:t>总计</w:t>
            </w:r>
          </w:p>
        </w:tc>
        <w:tc>
          <w:tcPr>
            <w:tcW w:w="833" w:type="pct"/>
            <w:vAlign w:val="center"/>
          </w:tcPr>
          <w:p w14:paraId="5D62F5A0"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4</w:t>
            </w:r>
            <w:r w:rsidRPr="00294503">
              <w:rPr>
                <w:rFonts w:asciiTheme="minorEastAsia" w:hAnsiTheme="minorEastAsia" w:cs="Times New Roman"/>
                <w:color w:val="000000"/>
              </w:rPr>
              <w:t>753</w:t>
            </w:r>
            <w:r w:rsidRPr="00294503">
              <w:rPr>
                <w:rFonts w:asciiTheme="minorEastAsia" w:hAnsiTheme="minorEastAsia" w:cs="Times New Roman" w:hint="eastAsia"/>
                <w:color w:val="000000"/>
              </w:rPr>
              <w:t>40</w:t>
            </w:r>
          </w:p>
        </w:tc>
        <w:tc>
          <w:tcPr>
            <w:tcW w:w="834" w:type="pct"/>
            <w:vAlign w:val="center"/>
          </w:tcPr>
          <w:p w14:paraId="3875DAE2"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451900</w:t>
            </w:r>
          </w:p>
        </w:tc>
        <w:tc>
          <w:tcPr>
            <w:tcW w:w="833" w:type="pct"/>
            <w:vAlign w:val="center"/>
          </w:tcPr>
          <w:p w14:paraId="1C5AEF30"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535660</w:t>
            </w:r>
          </w:p>
        </w:tc>
        <w:tc>
          <w:tcPr>
            <w:tcW w:w="834" w:type="pct"/>
            <w:vAlign w:val="center"/>
          </w:tcPr>
          <w:p w14:paraId="6796CB2B"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627160</w:t>
            </w:r>
          </w:p>
        </w:tc>
        <w:tc>
          <w:tcPr>
            <w:tcW w:w="833" w:type="pct"/>
            <w:vAlign w:val="center"/>
          </w:tcPr>
          <w:p w14:paraId="1EFD1C72" w14:textId="77777777" w:rsidR="00CB58BF" w:rsidRPr="00294503" w:rsidRDefault="00CB58BF" w:rsidP="00BB4FA6">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686260</w:t>
            </w:r>
          </w:p>
        </w:tc>
      </w:tr>
    </w:tbl>
    <w:p w14:paraId="79482747" w14:textId="77777777" w:rsidR="00CB58BF" w:rsidRPr="00294503" w:rsidRDefault="00CB58BF" w:rsidP="00CB58BF">
      <w:pPr>
        <w:spacing w:line="360" w:lineRule="auto"/>
        <w:rPr>
          <w:rFonts w:asciiTheme="minorEastAsia" w:hAnsiTheme="minorEastAsia"/>
        </w:rPr>
      </w:pPr>
      <w:r w:rsidRPr="00294503">
        <w:rPr>
          <w:rFonts w:asciiTheme="minorEastAsia" w:hAnsiTheme="minorEastAsia" w:cs="宋体"/>
        </w:rPr>
        <w:t>1</w:t>
      </w:r>
      <w:r w:rsidRPr="00294503">
        <w:rPr>
          <w:rFonts w:asciiTheme="minorEastAsia" w:hAnsiTheme="minorEastAsia" w:cs="宋体" w:hint="eastAsia"/>
        </w:rPr>
        <w:t>）</w:t>
      </w:r>
      <w:r w:rsidRPr="00294503">
        <w:rPr>
          <w:rFonts w:asciiTheme="minorEastAsia" w:hAnsiTheme="minorEastAsia" w:hint="eastAsia"/>
          <w:b/>
        </w:rPr>
        <w:t>管理费用</w:t>
      </w:r>
      <w:r w:rsidRPr="00294503">
        <w:rPr>
          <w:rFonts w:asciiTheme="minorEastAsia" w:hAnsiTheme="minorEastAsia" w:hint="eastAsia"/>
        </w:rPr>
        <w:t>主要包括公司办公用房租赁费、固定资产中的办公设备折旧费、固定管理费用（水电费、采暖费、保险费、低值易耗品摊销等）、研发费用以及随销售额增长而按一定比例发生的办公费、差旅费等其他管理费用。</w:t>
      </w:r>
      <w:r w:rsidRPr="00294503">
        <w:rPr>
          <w:rFonts w:asciiTheme="minorEastAsia" w:hAnsiTheme="minorEastAsia"/>
        </w:rPr>
        <w:t xml:space="preserve"> </w:t>
      </w:r>
      <w:r w:rsidRPr="00294503">
        <w:rPr>
          <w:rFonts w:asciiTheme="minorEastAsia" w:hAnsiTheme="minorEastAsia" w:hint="eastAsia"/>
        </w:rPr>
        <w:t>财务部门和人力行政部门的工资福利费也计入管理费用。（折旧费用：按照直线折旧法，假设固定资产残值为0，期限按照5年计算。摊销费：公司开办费假设为10万元，按照5年摊销。）</w:t>
      </w:r>
    </w:p>
    <w:p w14:paraId="6017D0A4" w14:textId="77777777" w:rsidR="00CB58BF" w:rsidRPr="00294503" w:rsidRDefault="00CB58BF" w:rsidP="00CB58BF">
      <w:pPr>
        <w:spacing w:line="360" w:lineRule="auto"/>
        <w:ind w:firstLineChars="100" w:firstLine="210"/>
        <w:rPr>
          <w:rFonts w:asciiTheme="minorEastAsia" w:hAnsiTheme="minorEastAsia"/>
          <w:b/>
        </w:rPr>
      </w:pPr>
      <w:r w:rsidRPr="00294503">
        <w:rPr>
          <w:rFonts w:asciiTheme="minorEastAsia" w:hAnsiTheme="minorEastAsia"/>
        </w:rPr>
        <w:t>2</w:t>
      </w:r>
      <w:r w:rsidRPr="00294503">
        <w:rPr>
          <w:rFonts w:asciiTheme="minorEastAsia" w:hAnsiTheme="minorEastAsia" w:hint="eastAsia"/>
        </w:rPr>
        <w:t>）</w:t>
      </w:r>
      <w:r w:rsidRPr="00294503">
        <w:rPr>
          <w:rFonts w:asciiTheme="minorEastAsia" w:hAnsiTheme="minorEastAsia" w:hint="eastAsia"/>
          <w:b/>
        </w:rPr>
        <w:t>销售费用</w:t>
      </w:r>
    </w:p>
    <w:p w14:paraId="0CAC1B8B" w14:textId="77777777" w:rsidR="00CB58BF" w:rsidRPr="00294503" w:rsidRDefault="00CB58BF" w:rsidP="00CB58BF">
      <w:pPr>
        <w:spacing w:line="360" w:lineRule="auto"/>
        <w:rPr>
          <w:rFonts w:asciiTheme="minorEastAsia" w:hAnsiTheme="minorEastAsia"/>
        </w:rPr>
      </w:pPr>
      <w:r w:rsidRPr="00294503">
        <w:rPr>
          <w:rFonts w:asciiTheme="minorEastAsia" w:hAnsiTheme="minorEastAsia" w:hint="eastAsia"/>
        </w:rPr>
        <w:lastRenderedPageBreak/>
        <w:t>主要包括产品广告宣传费、业务招待费、产品出售过程中的运输费、售后服务相关费用，以及随销售额增长而按一定比例发生的其他销售费用。客服人员的基本工资及奖金提成计入此项期间费用。（宣传费用：按照每年员工总薪酬的50%计算）</w:t>
      </w:r>
    </w:p>
    <w:p w14:paraId="41A94F8E" w14:textId="77777777" w:rsidR="00CB58BF" w:rsidRPr="00294503" w:rsidRDefault="00CB58BF" w:rsidP="00CB58BF">
      <w:pPr>
        <w:spacing w:line="360" w:lineRule="auto"/>
        <w:ind w:firstLineChars="100" w:firstLine="210"/>
        <w:rPr>
          <w:rFonts w:asciiTheme="minorEastAsia" w:hAnsiTheme="minorEastAsia"/>
        </w:rPr>
      </w:pPr>
      <w:r w:rsidRPr="00294503">
        <w:rPr>
          <w:rFonts w:asciiTheme="minorEastAsia" w:hAnsiTheme="minorEastAsia" w:hint="eastAsia"/>
        </w:rPr>
        <w:t>3）</w:t>
      </w:r>
      <w:r w:rsidRPr="00294503">
        <w:rPr>
          <w:rFonts w:asciiTheme="minorEastAsia" w:hAnsiTheme="minorEastAsia" w:hint="eastAsia"/>
          <w:b/>
        </w:rPr>
        <w:t>研发费用</w:t>
      </w:r>
    </w:p>
    <w:p w14:paraId="175DCCEF" w14:textId="77777777" w:rsidR="00CB58BF" w:rsidRPr="00294503" w:rsidRDefault="00CB58BF" w:rsidP="00CB58BF">
      <w:pPr>
        <w:spacing w:line="360" w:lineRule="auto"/>
        <w:ind w:firstLineChars="200" w:firstLine="420"/>
        <w:rPr>
          <w:rFonts w:asciiTheme="minorEastAsia" w:hAnsiTheme="minorEastAsia"/>
        </w:rPr>
      </w:pPr>
      <w:r w:rsidRPr="00294503">
        <w:rPr>
          <w:rFonts w:asciiTheme="minorEastAsia" w:hAnsiTheme="minorEastAsia" w:hint="eastAsia"/>
        </w:rPr>
        <w:t>由于公司为技术导向型企业，研发比重占比较大，每年研发费用按照当年的销售收入的8%计算，并加上研发人员工资。</w:t>
      </w:r>
    </w:p>
    <w:p w14:paraId="048BB835" w14:textId="77777777" w:rsidR="00CB58BF" w:rsidRPr="00294503" w:rsidRDefault="00CB58BF" w:rsidP="00CB58BF">
      <w:pPr>
        <w:pStyle w:val="2"/>
      </w:pPr>
      <w:r>
        <w:rPr>
          <w:rFonts w:hint="eastAsia"/>
        </w:rPr>
        <w:t xml:space="preserve">9.5 </w:t>
      </w:r>
      <w:r w:rsidRPr="00294503">
        <w:rPr>
          <w:rFonts w:hint="eastAsia"/>
        </w:rPr>
        <w:t>主要财务数据及图表</w:t>
      </w:r>
    </w:p>
    <w:p w14:paraId="7F267263" w14:textId="77777777" w:rsidR="00CB58BF" w:rsidRDefault="00CB58BF" w:rsidP="00CB58BF">
      <w:pPr>
        <w:spacing w:line="360" w:lineRule="auto"/>
        <w:ind w:firstLineChars="200" w:firstLine="420"/>
        <w:rPr>
          <w:rFonts w:ascii="宋体" w:eastAsia="宋体" w:hAnsi="宋体"/>
        </w:rPr>
      </w:pPr>
      <w:r w:rsidRPr="008F2258">
        <w:rPr>
          <w:rFonts w:ascii="宋体" w:eastAsia="宋体" w:hAnsi="宋体" w:hint="eastAsia"/>
        </w:rPr>
        <w:t>根据公司制定的前五年的市场拓展计划安排，公司财务部门对公司未来五年的财务活动进行了预测，为公司制定了未来五年的利润表、现金流量表以及资产负债表。</w:t>
      </w:r>
    </w:p>
    <w:p w14:paraId="00FF3575" w14:textId="25BE60D7" w:rsidR="00CB58BF" w:rsidRPr="008F2258" w:rsidRDefault="00CB58BF" w:rsidP="00CB58BF">
      <w:pPr>
        <w:pStyle w:val="me"/>
      </w:pPr>
      <w:r>
        <w:rPr>
          <w:rFonts w:hint="eastAsia"/>
        </w:rPr>
        <w:t xml:space="preserve">9.5.1 </w:t>
      </w:r>
      <w:r w:rsidR="003A505E">
        <w:rPr>
          <w:rFonts w:hint="eastAsia"/>
        </w:rPr>
        <w:t>利润</w:t>
      </w:r>
    </w:p>
    <w:p w14:paraId="2E5D8746" w14:textId="5F0CAA54" w:rsidR="00CB58BF" w:rsidRPr="00294503" w:rsidRDefault="00CB58BF" w:rsidP="003A742E">
      <w:pPr>
        <w:spacing w:line="360" w:lineRule="auto"/>
        <w:ind w:firstLineChars="200" w:firstLine="420"/>
        <w:rPr>
          <w:rFonts w:asciiTheme="minorEastAsia" w:hAnsiTheme="minorEastAsia"/>
        </w:rPr>
      </w:pPr>
      <w:r w:rsidRPr="00902C89">
        <w:rPr>
          <w:rFonts w:ascii="宋体" w:eastAsia="宋体" w:hAnsi="宋体" w:hint="eastAsia"/>
        </w:rPr>
        <w:t>假设公司信誉良好，五年期间能达到用户期望，同时假设公司所得税按照25%计算，并且法定盈余公积金的比例为税后利润的10%，任意盈余公积金的比例为税后利润的5%，从投资第4年起将可供投资者分配利润的50%分配作为各投资方的利润。则预计公司5年的利润表如下表所示。（单位：元）</w:t>
      </w: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413"/>
        <w:gridCol w:w="1298"/>
        <w:gridCol w:w="1298"/>
        <w:gridCol w:w="1413"/>
        <w:gridCol w:w="1527"/>
      </w:tblGrid>
      <w:tr w:rsidR="00CB58BF" w:rsidRPr="00294503" w14:paraId="14487D41" w14:textId="77777777" w:rsidTr="00BB4FA6">
        <w:trPr>
          <w:trHeight w:val="356"/>
          <w:jc w:val="center"/>
        </w:trPr>
        <w:tc>
          <w:tcPr>
            <w:tcW w:w="8770" w:type="dxa"/>
            <w:gridSpan w:val="6"/>
            <w:shd w:val="clear" w:color="auto" w:fill="FFCC99"/>
            <w:vAlign w:val="center"/>
          </w:tcPr>
          <w:p w14:paraId="551B52E8"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预计利润表</w:t>
            </w:r>
          </w:p>
        </w:tc>
      </w:tr>
      <w:tr w:rsidR="00CB58BF" w:rsidRPr="00294503" w14:paraId="185F65AC" w14:textId="77777777" w:rsidTr="00BB4FA6">
        <w:trPr>
          <w:trHeight w:val="338"/>
          <w:jc w:val="center"/>
        </w:trPr>
        <w:tc>
          <w:tcPr>
            <w:tcW w:w="1821" w:type="dxa"/>
            <w:shd w:val="clear" w:color="auto" w:fill="FFCC99"/>
            <w:vAlign w:val="center"/>
          </w:tcPr>
          <w:p w14:paraId="3BF9DA7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项目</w:t>
            </w:r>
          </w:p>
        </w:tc>
        <w:tc>
          <w:tcPr>
            <w:tcW w:w="1413" w:type="dxa"/>
            <w:shd w:val="clear" w:color="auto" w:fill="FFCC99"/>
            <w:vAlign w:val="center"/>
          </w:tcPr>
          <w:p w14:paraId="7B3ED56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第一年</w:t>
            </w:r>
          </w:p>
        </w:tc>
        <w:tc>
          <w:tcPr>
            <w:tcW w:w="1298" w:type="dxa"/>
            <w:shd w:val="clear" w:color="auto" w:fill="FFCC99"/>
            <w:vAlign w:val="center"/>
          </w:tcPr>
          <w:p w14:paraId="348CD56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第二年</w:t>
            </w:r>
          </w:p>
        </w:tc>
        <w:tc>
          <w:tcPr>
            <w:tcW w:w="1298" w:type="dxa"/>
            <w:shd w:val="clear" w:color="auto" w:fill="FFCC99"/>
            <w:vAlign w:val="center"/>
          </w:tcPr>
          <w:p w14:paraId="19E3073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第三年</w:t>
            </w:r>
          </w:p>
        </w:tc>
        <w:tc>
          <w:tcPr>
            <w:tcW w:w="1413" w:type="dxa"/>
            <w:shd w:val="clear" w:color="auto" w:fill="FFCC99"/>
            <w:vAlign w:val="center"/>
          </w:tcPr>
          <w:p w14:paraId="3598911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第四年</w:t>
            </w:r>
          </w:p>
        </w:tc>
        <w:tc>
          <w:tcPr>
            <w:tcW w:w="1527" w:type="dxa"/>
            <w:shd w:val="clear" w:color="auto" w:fill="FFCC99"/>
            <w:vAlign w:val="center"/>
          </w:tcPr>
          <w:p w14:paraId="3901E29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第五年</w:t>
            </w:r>
          </w:p>
        </w:tc>
      </w:tr>
      <w:tr w:rsidR="00CB58BF" w:rsidRPr="00294503" w14:paraId="265C388B" w14:textId="77777777" w:rsidTr="00BB4FA6">
        <w:trPr>
          <w:trHeight w:val="338"/>
          <w:jc w:val="center"/>
        </w:trPr>
        <w:tc>
          <w:tcPr>
            <w:tcW w:w="1821" w:type="dxa"/>
            <w:shd w:val="clear" w:color="auto" w:fill="99CCFF"/>
            <w:vAlign w:val="center"/>
          </w:tcPr>
          <w:p w14:paraId="1ECC39A6" w14:textId="77777777" w:rsidR="00CB58BF" w:rsidRPr="00294503" w:rsidRDefault="00CB58BF" w:rsidP="00BB4FA6">
            <w:pPr>
              <w:widowControl/>
              <w:spacing w:line="360" w:lineRule="auto"/>
              <w:rPr>
                <w:rFonts w:asciiTheme="minorEastAsia" w:hAnsiTheme="minorEastAsia" w:cs="仿宋"/>
                <w:kern w:val="0"/>
              </w:rPr>
            </w:pPr>
            <w:r w:rsidRPr="00294503">
              <w:rPr>
                <w:rFonts w:asciiTheme="minorEastAsia" w:hAnsiTheme="minorEastAsia" w:cs="仿宋" w:hint="eastAsia"/>
                <w:kern w:val="0"/>
              </w:rPr>
              <w:t>一、营业收入</w:t>
            </w:r>
          </w:p>
        </w:tc>
        <w:tc>
          <w:tcPr>
            <w:tcW w:w="1413" w:type="dxa"/>
          </w:tcPr>
          <w:p w14:paraId="1BCC57B2" w14:textId="77777777" w:rsidR="00CB58BF" w:rsidRPr="00294503" w:rsidRDefault="00CB58BF" w:rsidP="00BB4FA6">
            <w:pPr>
              <w:spacing w:line="360" w:lineRule="auto"/>
              <w:rPr>
                <w:rFonts w:asciiTheme="minorEastAsia" w:hAnsiTheme="minorEastAsia" w:cs="宋体"/>
                <w:kern w:val="0"/>
              </w:rPr>
            </w:pPr>
            <w:r w:rsidRPr="00294503">
              <w:rPr>
                <w:rFonts w:asciiTheme="minorEastAsia" w:hAnsiTheme="minorEastAsia" w:cs="宋体"/>
              </w:rPr>
              <w:t>433000</w:t>
            </w:r>
          </w:p>
        </w:tc>
        <w:tc>
          <w:tcPr>
            <w:tcW w:w="1298" w:type="dxa"/>
            <w:vAlign w:val="center"/>
          </w:tcPr>
          <w:p w14:paraId="094CF89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682492</w:t>
            </w:r>
          </w:p>
        </w:tc>
        <w:tc>
          <w:tcPr>
            <w:tcW w:w="1298" w:type="dxa"/>
            <w:vAlign w:val="center"/>
          </w:tcPr>
          <w:p w14:paraId="68E9AA2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1264001</w:t>
            </w:r>
          </w:p>
        </w:tc>
        <w:tc>
          <w:tcPr>
            <w:tcW w:w="1413" w:type="dxa"/>
            <w:vAlign w:val="center"/>
          </w:tcPr>
          <w:p w14:paraId="67313FD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1536498</w:t>
            </w:r>
          </w:p>
        </w:tc>
        <w:tc>
          <w:tcPr>
            <w:tcW w:w="1527" w:type="dxa"/>
            <w:vAlign w:val="center"/>
          </w:tcPr>
          <w:p w14:paraId="676B9C6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1812273</w:t>
            </w:r>
          </w:p>
        </w:tc>
      </w:tr>
      <w:tr w:rsidR="00CB58BF" w:rsidRPr="00294503" w14:paraId="66BFDF2C" w14:textId="77777777" w:rsidTr="00BB4FA6">
        <w:trPr>
          <w:trHeight w:val="338"/>
          <w:jc w:val="center"/>
        </w:trPr>
        <w:tc>
          <w:tcPr>
            <w:tcW w:w="1821" w:type="dxa"/>
            <w:shd w:val="clear" w:color="auto" w:fill="99CCFF"/>
            <w:vAlign w:val="center"/>
          </w:tcPr>
          <w:p w14:paraId="3AF20284" w14:textId="77777777" w:rsidR="00CB58BF" w:rsidRPr="00294503" w:rsidRDefault="00CB58BF" w:rsidP="00BB4FA6">
            <w:pPr>
              <w:widowControl/>
              <w:spacing w:line="360" w:lineRule="auto"/>
              <w:rPr>
                <w:rFonts w:asciiTheme="minorEastAsia" w:hAnsiTheme="minorEastAsia" w:cs="仿宋"/>
                <w:kern w:val="0"/>
              </w:rPr>
            </w:pPr>
            <w:r w:rsidRPr="00294503">
              <w:rPr>
                <w:rFonts w:asciiTheme="minorEastAsia" w:hAnsiTheme="minorEastAsia" w:cs="仿宋" w:hint="eastAsia"/>
                <w:kern w:val="0"/>
              </w:rPr>
              <w:t>减：营业成本</w:t>
            </w:r>
          </w:p>
        </w:tc>
        <w:tc>
          <w:tcPr>
            <w:tcW w:w="1413" w:type="dxa"/>
            <w:vAlign w:val="center"/>
          </w:tcPr>
          <w:p w14:paraId="7157498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rPr>
              <w:t>103640</w:t>
            </w:r>
          </w:p>
        </w:tc>
        <w:tc>
          <w:tcPr>
            <w:tcW w:w="1298" w:type="dxa"/>
            <w:vAlign w:val="center"/>
          </w:tcPr>
          <w:p w14:paraId="3CABEBF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rPr>
              <w:t>142600</w:t>
            </w:r>
          </w:p>
        </w:tc>
        <w:tc>
          <w:tcPr>
            <w:tcW w:w="1298" w:type="dxa"/>
            <w:vAlign w:val="center"/>
          </w:tcPr>
          <w:p w14:paraId="2A88911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rPr>
              <w:t>200120</w:t>
            </w:r>
          </w:p>
        </w:tc>
        <w:tc>
          <w:tcPr>
            <w:tcW w:w="1413" w:type="dxa"/>
            <w:vAlign w:val="center"/>
          </w:tcPr>
          <w:p w14:paraId="5432ECD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rPr>
              <w:t>238920</w:t>
            </w:r>
          </w:p>
        </w:tc>
        <w:tc>
          <w:tcPr>
            <w:tcW w:w="1527" w:type="dxa"/>
            <w:vAlign w:val="center"/>
          </w:tcPr>
          <w:p w14:paraId="40B47A2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rPr>
              <w:t>269982</w:t>
            </w:r>
          </w:p>
        </w:tc>
      </w:tr>
      <w:tr w:rsidR="00CB58BF" w:rsidRPr="00294503" w14:paraId="2EF2E7A6" w14:textId="77777777" w:rsidTr="00BB4FA6">
        <w:trPr>
          <w:trHeight w:val="338"/>
          <w:jc w:val="center"/>
        </w:trPr>
        <w:tc>
          <w:tcPr>
            <w:tcW w:w="1821" w:type="dxa"/>
            <w:shd w:val="clear" w:color="auto" w:fill="99CCFF"/>
            <w:vAlign w:val="center"/>
          </w:tcPr>
          <w:p w14:paraId="69E1781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营业税金及附加</w:t>
            </w:r>
          </w:p>
        </w:tc>
        <w:tc>
          <w:tcPr>
            <w:tcW w:w="1413" w:type="dxa"/>
            <w:vAlign w:val="center"/>
          </w:tcPr>
          <w:p w14:paraId="09CA0EA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27A040B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49E024A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413" w:type="dxa"/>
            <w:vAlign w:val="center"/>
          </w:tcPr>
          <w:p w14:paraId="36EA983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527" w:type="dxa"/>
            <w:vAlign w:val="center"/>
          </w:tcPr>
          <w:p w14:paraId="60DD903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r>
      <w:tr w:rsidR="00CB58BF" w:rsidRPr="00294503" w14:paraId="4352DE72" w14:textId="77777777" w:rsidTr="00BB4FA6">
        <w:trPr>
          <w:trHeight w:val="338"/>
          <w:jc w:val="center"/>
        </w:trPr>
        <w:tc>
          <w:tcPr>
            <w:tcW w:w="1821" w:type="dxa"/>
            <w:shd w:val="clear" w:color="auto" w:fill="99CCFF"/>
            <w:vAlign w:val="center"/>
          </w:tcPr>
          <w:p w14:paraId="37AD985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管理费用</w:t>
            </w:r>
          </w:p>
        </w:tc>
        <w:tc>
          <w:tcPr>
            <w:tcW w:w="1413" w:type="dxa"/>
            <w:vAlign w:val="center"/>
          </w:tcPr>
          <w:p w14:paraId="19B9C43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color w:val="000000"/>
              </w:rPr>
              <w:t>204200</w:t>
            </w:r>
            <w:r w:rsidRPr="00294503">
              <w:rPr>
                <w:rFonts w:asciiTheme="minorEastAsia" w:hAnsiTheme="minorEastAsia" w:cs="宋体"/>
                <w:color w:val="000000"/>
              </w:rPr>
              <w:tab/>
            </w:r>
          </w:p>
        </w:tc>
        <w:tc>
          <w:tcPr>
            <w:tcW w:w="1298" w:type="dxa"/>
            <w:vAlign w:val="center"/>
          </w:tcPr>
          <w:p w14:paraId="06A9CCA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color w:val="000000"/>
              </w:rPr>
              <w:t>238400</w:t>
            </w:r>
          </w:p>
        </w:tc>
        <w:tc>
          <w:tcPr>
            <w:tcW w:w="1298" w:type="dxa"/>
            <w:vAlign w:val="center"/>
          </w:tcPr>
          <w:p w14:paraId="3B1BCAA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284660</w:t>
            </w:r>
          </w:p>
        </w:tc>
        <w:tc>
          <w:tcPr>
            <w:tcW w:w="1413" w:type="dxa"/>
            <w:vAlign w:val="center"/>
          </w:tcPr>
          <w:p w14:paraId="343A28C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327160</w:t>
            </w:r>
          </w:p>
        </w:tc>
        <w:tc>
          <w:tcPr>
            <w:tcW w:w="1527" w:type="dxa"/>
            <w:vAlign w:val="center"/>
          </w:tcPr>
          <w:p w14:paraId="363C534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357760</w:t>
            </w:r>
          </w:p>
        </w:tc>
      </w:tr>
      <w:tr w:rsidR="00CB58BF" w:rsidRPr="00294503" w14:paraId="69A50716" w14:textId="77777777" w:rsidTr="00BB4FA6">
        <w:trPr>
          <w:trHeight w:val="338"/>
          <w:jc w:val="center"/>
        </w:trPr>
        <w:tc>
          <w:tcPr>
            <w:tcW w:w="1821" w:type="dxa"/>
            <w:shd w:val="clear" w:color="auto" w:fill="99CCFF"/>
            <w:vAlign w:val="center"/>
          </w:tcPr>
          <w:p w14:paraId="5D2CA29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销售费用</w:t>
            </w:r>
          </w:p>
        </w:tc>
        <w:tc>
          <w:tcPr>
            <w:tcW w:w="1413" w:type="dxa"/>
            <w:vAlign w:val="center"/>
          </w:tcPr>
          <w:p w14:paraId="1466594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167500</w:t>
            </w:r>
            <w:r w:rsidRPr="00294503">
              <w:rPr>
                <w:rFonts w:asciiTheme="minorEastAsia" w:hAnsiTheme="minorEastAsia" w:cs="宋体"/>
                <w:kern w:val="0"/>
              </w:rPr>
              <w:tab/>
            </w:r>
          </w:p>
        </w:tc>
        <w:tc>
          <w:tcPr>
            <w:tcW w:w="1298" w:type="dxa"/>
            <w:vAlign w:val="center"/>
          </w:tcPr>
          <w:p w14:paraId="357B5A7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213500</w:t>
            </w:r>
          </w:p>
        </w:tc>
        <w:tc>
          <w:tcPr>
            <w:tcW w:w="1298" w:type="dxa"/>
            <w:vAlign w:val="center"/>
          </w:tcPr>
          <w:p w14:paraId="5849B1F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251000</w:t>
            </w:r>
          </w:p>
        </w:tc>
        <w:tc>
          <w:tcPr>
            <w:tcW w:w="1413" w:type="dxa"/>
            <w:vAlign w:val="center"/>
          </w:tcPr>
          <w:p w14:paraId="1E3D0F7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300000</w:t>
            </w:r>
          </w:p>
        </w:tc>
        <w:tc>
          <w:tcPr>
            <w:tcW w:w="1527" w:type="dxa"/>
            <w:vAlign w:val="center"/>
          </w:tcPr>
          <w:p w14:paraId="2786638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328500</w:t>
            </w:r>
          </w:p>
        </w:tc>
      </w:tr>
      <w:tr w:rsidR="00CB58BF" w:rsidRPr="00294503" w14:paraId="58DA813C" w14:textId="77777777" w:rsidTr="00BB4FA6">
        <w:trPr>
          <w:trHeight w:val="338"/>
          <w:jc w:val="center"/>
        </w:trPr>
        <w:tc>
          <w:tcPr>
            <w:tcW w:w="1821" w:type="dxa"/>
            <w:shd w:val="clear" w:color="auto" w:fill="99CCFF"/>
            <w:vAlign w:val="center"/>
          </w:tcPr>
          <w:p w14:paraId="7B0DB70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财务费用</w:t>
            </w:r>
          </w:p>
        </w:tc>
        <w:tc>
          <w:tcPr>
            <w:tcW w:w="1413" w:type="dxa"/>
            <w:vAlign w:val="center"/>
          </w:tcPr>
          <w:p w14:paraId="5834425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rPr>
              <w:t>-</w:t>
            </w:r>
          </w:p>
        </w:tc>
        <w:tc>
          <w:tcPr>
            <w:tcW w:w="1298" w:type="dxa"/>
            <w:vAlign w:val="center"/>
          </w:tcPr>
          <w:p w14:paraId="67E0FA1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3CE7F87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413" w:type="dxa"/>
            <w:vAlign w:val="center"/>
          </w:tcPr>
          <w:p w14:paraId="2A339D1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527" w:type="dxa"/>
            <w:vAlign w:val="center"/>
          </w:tcPr>
          <w:p w14:paraId="191F17A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r>
      <w:tr w:rsidR="00CB58BF" w:rsidRPr="00294503" w14:paraId="62565820" w14:textId="77777777" w:rsidTr="00BB4FA6">
        <w:trPr>
          <w:trHeight w:val="338"/>
          <w:jc w:val="center"/>
        </w:trPr>
        <w:tc>
          <w:tcPr>
            <w:tcW w:w="1821" w:type="dxa"/>
            <w:shd w:val="clear" w:color="auto" w:fill="99CCFF"/>
            <w:vAlign w:val="center"/>
          </w:tcPr>
          <w:p w14:paraId="519CBD6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二、营业利润</w:t>
            </w:r>
          </w:p>
        </w:tc>
        <w:tc>
          <w:tcPr>
            <w:tcW w:w="1413" w:type="dxa"/>
            <w:vAlign w:val="center"/>
          </w:tcPr>
          <w:p w14:paraId="051AF3C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76061D0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87992</w:t>
            </w:r>
          </w:p>
        </w:tc>
        <w:tc>
          <w:tcPr>
            <w:tcW w:w="1298" w:type="dxa"/>
            <w:vAlign w:val="center"/>
          </w:tcPr>
          <w:p w14:paraId="6395C28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528221</w:t>
            </w:r>
          </w:p>
        </w:tc>
        <w:tc>
          <w:tcPr>
            <w:tcW w:w="1413" w:type="dxa"/>
            <w:vAlign w:val="center"/>
          </w:tcPr>
          <w:p w14:paraId="0353CB0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670418</w:t>
            </w:r>
          </w:p>
        </w:tc>
        <w:tc>
          <w:tcPr>
            <w:tcW w:w="1527" w:type="dxa"/>
            <w:vAlign w:val="center"/>
          </w:tcPr>
          <w:p w14:paraId="40A057D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856031</w:t>
            </w:r>
          </w:p>
        </w:tc>
      </w:tr>
      <w:tr w:rsidR="00CB58BF" w:rsidRPr="00294503" w14:paraId="15FCD5BA" w14:textId="77777777" w:rsidTr="00BB4FA6">
        <w:trPr>
          <w:trHeight w:val="338"/>
          <w:jc w:val="center"/>
        </w:trPr>
        <w:tc>
          <w:tcPr>
            <w:tcW w:w="1821" w:type="dxa"/>
            <w:shd w:val="clear" w:color="auto" w:fill="99CCFF"/>
            <w:vAlign w:val="center"/>
          </w:tcPr>
          <w:p w14:paraId="257FBAF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加：营业外收入</w:t>
            </w:r>
          </w:p>
        </w:tc>
        <w:tc>
          <w:tcPr>
            <w:tcW w:w="1413" w:type="dxa"/>
            <w:vAlign w:val="center"/>
          </w:tcPr>
          <w:p w14:paraId="30353CF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0570033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3538B6D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413" w:type="dxa"/>
            <w:vAlign w:val="center"/>
          </w:tcPr>
          <w:p w14:paraId="5BCA353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527" w:type="dxa"/>
            <w:vAlign w:val="center"/>
          </w:tcPr>
          <w:p w14:paraId="7769194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w:t>
            </w:r>
          </w:p>
        </w:tc>
      </w:tr>
      <w:tr w:rsidR="00CB58BF" w:rsidRPr="00294503" w14:paraId="57F09F45" w14:textId="77777777" w:rsidTr="00BB4FA6">
        <w:trPr>
          <w:trHeight w:val="338"/>
          <w:jc w:val="center"/>
        </w:trPr>
        <w:tc>
          <w:tcPr>
            <w:tcW w:w="1821" w:type="dxa"/>
            <w:shd w:val="clear" w:color="auto" w:fill="99CCFF"/>
            <w:vAlign w:val="center"/>
          </w:tcPr>
          <w:p w14:paraId="1F9FF4F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减：营业外支出</w:t>
            </w:r>
          </w:p>
        </w:tc>
        <w:tc>
          <w:tcPr>
            <w:tcW w:w="1413" w:type="dxa"/>
            <w:vAlign w:val="center"/>
          </w:tcPr>
          <w:p w14:paraId="5684C07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3DD8FCF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486E224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413" w:type="dxa"/>
            <w:vAlign w:val="center"/>
          </w:tcPr>
          <w:p w14:paraId="442578E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527" w:type="dxa"/>
            <w:vAlign w:val="center"/>
          </w:tcPr>
          <w:p w14:paraId="6C9CD6F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r>
      <w:tr w:rsidR="00CB58BF" w:rsidRPr="00294503" w14:paraId="69ECD5E2" w14:textId="77777777" w:rsidTr="00BB4FA6">
        <w:trPr>
          <w:trHeight w:val="338"/>
          <w:jc w:val="center"/>
        </w:trPr>
        <w:tc>
          <w:tcPr>
            <w:tcW w:w="1821" w:type="dxa"/>
            <w:shd w:val="clear" w:color="auto" w:fill="99CCFF"/>
            <w:vAlign w:val="center"/>
          </w:tcPr>
          <w:p w14:paraId="451B018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三、利润总额</w:t>
            </w:r>
          </w:p>
        </w:tc>
        <w:tc>
          <w:tcPr>
            <w:tcW w:w="1413" w:type="dxa"/>
            <w:vAlign w:val="center"/>
          </w:tcPr>
          <w:p w14:paraId="3817056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66379E2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87992</w:t>
            </w:r>
          </w:p>
        </w:tc>
        <w:tc>
          <w:tcPr>
            <w:tcW w:w="1298" w:type="dxa"/>
            <w:vAlign w:val="center"/>
          </w:tcPr>
          <w:p w14:paraId="7EBA440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528221</w:t>
            </w:r>
          </w:p>
        </w:tc>
        <w:tc>
          <w:tcPr>
            <w:tcW w:w="1413" w:type="dxa"/>
            <w:vAlign w:val="center"/>
          </w:tcPr>
          <w:p w14:paraId="4AD0E44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670418</w:t>
            </w:r>
          </w:p>
        </w:tc>
        <w:tc>
          <w:tcPr>
            <w:tcW w:w="1527" w:type="dxa"/>
            <w:vAlign w:val="center"/>
          </w:tcPr>
          <w:p w14:paraId="4AD1B3D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856031</w:t>
            </w:r>
          </w:p>
        </w:tc>
      </w:tr>
      <w:tr w:rsidR="00CB58BF" w:rsidRPr="00294503" w14:paraId="07BAD161" w14:textId="77777777" w:rsidTr="00BB4FA6">
        <w:trPr>
          <w:trHeight w:val="338"/>
          <w:jc w:val="center"/>
        </w:trPr>
        <w:tc>
          <w:tcPr>
            <w:tcW w:w="1821" w:type="dxa"/>
            <w:shd w:val="clear" w:color="auto" w:fill="99CCFF"/>
            <w:vAlign w:val="center"/>
          </w:tcPr>
          <w:p w14:paraId="3DD6215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减：所得税费用</w:t>
            </w:r>
          </w:p>
        </w:tc>
        <w:tc>
          <w:tcPr>
            <w:tcW w:w="1413" w:type="dxa"/>
            <w:shd w:val="clear" w:color="auto" w:fill="auto"/>
            <w:vAlign w:val="center"/>
          </w:tcPr>
          <w:p w14:paraId="5AC998B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0</w:t>
            </w:r>
          </w:p>
        </w:tc>
        <w:tc>
          <w:tcPr>
            <w:tcW w:w="1298" w:type="dxa"/>
            <w:shd w:val="clear" w:color="auto" w:fill="auto"/>
            <w:vAlign w:val="center"/>
          </w:tcPr>
          <w:p w14:paraId="02F562D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color w:val="000000"/>
                <w:kern w:val="0"/>
              </w:rPr>
              <w:t>3656.16</w:t>
            </w:r>
          </w:p>
        </w:tc>
        <w:tc>
          <w:tcPr>
            <w:tcW w:w="1298" w:type="dxa"/>
            <w:shd w:val="clear" w:color="auto" w:fill="auto"/>
            <w:vAlign w:val="center"/>
          </w:tcPr>
          <w:p w14:paraId="1ADE170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color w:val="000000"/>
                <w:kern w:val="0"/>
              </w:rPr>
              <w:t>147090.3</w:t>
            </w:r>
          </w:p>
        </w:tc>
        <w:tc>
          <w:tcPr>
            <w:tcW w:w="1413" w:type="dxa"/>
            <w:shd w:val="clear" w:color="auto" w:fill="auto"/>
            <w:vAlign w:val="center"/>
          </w:tcPr>
          <w:p w14:paraId="5525DBC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187296.9</w:t>
            </w:r>
          </w:p>
        </w:tc>
        <w:tc>
          <w:tcPr>
            <w:tcW w:w="1527" w:type="dxa"/>
            <w:shd w:val="clear" w:color="auto" w:fill="auto"/>
            <w:vAlign w:val="center"/>
          </w:tcPr>
          <w:p w14:paraId="286D64A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240498.9</w:t>
            </w:r>
          </w:p>
        </w:tc>
      </w:tr>
      <w:tr w:rsidR="00CB58BF" w:rsidRPr="00294503" w14:paraId="6DC95800" w14:textId="77777777" w:rsidTr="00BB4FA6">
        <w:trPr>
          <w:trHeight w:val="356"/>
          <w:jc w:val="center"/>
        </w:trPr>
        <w:tc>
          <w:tcPr>
            <w:tcW w:w="1821" w:type="dxa"/>
            <w:shd w:val="clear" w:color="auto" w:fill="99CCFF"/>
            <w:vAlign w:val="center"/>
          </w:tcPr>
          <w:p w14:paraId="24FF3C0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四、净利润</w:t>
            </w:r>
          </w:p>
        </w:tc>
        <w:tc>
          <w:tcPr>
            <w:tcW w:w="1413" w:type="dxa"/>
            <w:vAlign w:val="center"/>
          </w:tcPr>
          <w:p w14:paraId="6EAD839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119E55E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84334.84</w:t>
            </w:r>
          </w:p>
        </w:tc>
        <w:tc>
          <w:tcPr>
            <w:tcW w:w="1298" w:type="dxa"/>
            <w:vAlign w:val="center"/>
          </w:tcPr>
          <w:p w14:paraId="025175B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381130.7</w:t>
            </w:r>
          </w:p>
        </w:tc>
        <w:tc>
          <w:tcPr>
            <w:tcW w:w="1413" w:type="dxa"/>
            <w:vAlign w:val="center"/>
          </w:tcPr>
          <w:p w14:paraId="0A1E240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483121.4</w:t>
            </w:r>
          </w:p>
        </w:tc>
        <w:tc>
          <w:tcPr>
            <w:tcW w:w="1527" w:type="dxa"/>
            <w:vAlign w:val="center"/>
          </w:tcPr>
          <w:p w14:paraId="4158267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615532.1</w:t>
            </w:r>
          </w:p>
        </w:tc>
      </w:tr>
    </w:tbl>
    <w:p w14:paraId="58EDCD56" w14:textId="2402445E" w:rsidR="00CB58BF" w:rsidRPr="003A742E" w:rsidRDefault="00CB58BF" w:rsidP="003A742E">
      <w:pPr>
        <w:pStyle w:val="aa"/>
        <w:spacing w:line="360" w:lineRule="auto"/>
        <w:ind w:left="480" w:firstLineChars="0" w:firstLine="0"/>
        <w:rPr>
          <w:rFonts w:ascii="宋体" w:eastAsia="宋体" w:hAnsi="宋体"/>
        </w:rPr>
      </w:pPr>
      <w:commentRangeStart w:id="4"/>
      <w:r w:rsidRPr="003A7F70">
        <w:rPr>
          <w:rFonts w:ascii="宋体" w:eastAsia="宋体" w:hAnsi="宋体" w:hint="eastAsia"/>
        </w:rPr>
        <w:lastRenderedPageBreak/>
        <w:t>因此，预计公司在第五年利润总额达到8</w:t>
      </w:r>
      <w:ins w:id="5" w:author="dell" w:date="2018-03-14T14:47:00Z">
        <w:r w:rsidR="00BB4FA6">
          <w:rPr>
            <w:rFonts w:ascii="宋体" w:eastAsia="宋体" w:hAnsi="宋体"/>
          </w:rPr>
          <w:t>5</w:t>
        </w:r>
      </w:ins>
      <w:del w:id="6" w:author="dell" w:date="2018-03-14T14:47:00Z">
        <w:r w:rsidRPr="003A7F70" w:rsidDel="00BB4FA6">
          <w:rPr>
            <w:rFonts w:ascii="宋体" w:eastAsia="宋体" w:hAnsi="宋体" w:hint="eastAsia"/>
          </w:rPr>
          <w:delText>0</w:delText>
        </w:r>
      </w:del>
      <w:r w:rsidRPr="003A7F70">
        <w:rPr>
          <w:rFonts w:ascii="宋体" w:eastAsia="宋体" w:hAnsi="宋体" w:hint="eastAsia"/>
        </w:rPr>
        <w:t>万元，税后利润达到6</w:t>
      </w:r>
      <w:ins w:id="7" w:author="dell" w:date="2018-03-14T14:47:00Z">
        <w:r w:rsidR="00BB4FA6">
          <w:rPr>
            <w:rFonts w:ascii="宋体" w:eastAsia="宋体" w:hAnsi="宋体"/>
          </w:rPr>
          <w:t>1</w:t>
        </w:r>
      </w:ins>
      <w:del w:id="8" w:author="dell" w:date="2018-03-14T14:47:00Z">
        <w:r w:rsidRPr="003A7F70" w:rsidDel="00BB4FA6">
          <w:rPr>
            <w:rFonts w:ascii="宋体" w:eastAsia="宋体" w:hAnsi="宋体" w:hint="eastAsia"/>
          </w:rPr>
          <w:delText>0</w:delText>
        </w:r>
      </w:del>
      <w:r w:rsidRPr="003A7F70">
        <w:rPr>
          <w:rFonts w:ascii="宋体" w:eastAsia="宋体" w:hAnsi="宋体" w:hint="eastAsia"/>
        </w:rPr>
        <w:t>万元。</w:t>
      </w:r>
      <w:commentRangeEnd w:id="4"/>
      <w:r>
        <w:rPr>
          <w:rStyle w:val="a3"/>
        </w:rPr>
        <w:commentReference w:id="4"/>
      </w:r>
    </w:p>
    <w:p w14:paraId="35EB3BB4" w14:textId="77777777" w:rsidR="00CB58BF" w:rsidRPr="00294503" w:rsidRDefault="00CB58BF" w:rsidP="00CB58BF">
      <w:pPr>
        <w:pStyle w:val="me"/>
      </w:pPr>
      <w:r>
        <w:rPr>
          <w:rFonts w:hint="eastAsia"/>
        </w:rPr>
        <w:t xml:space="preserve">9.5.2 </w:t>
      </w:r>
      <w:r>
        <w:rPr>
          <w:rFonts w:hint="eastAsia"/>
        </w:rPr>
        <w:t>现金</w:t>
      </w:r>
      <w:commentRangeStart w:id="9"/>
      <w:r>
        <w:rPr>
          <w:rFonts w:hint="eastAsia"/>
        </w:rPr>
        <w:t>流量</w:t>
      </w:r>
      <w:commentRangeEnd w:id="9"/>
      <w:r w:rsidR="000E76F2">
        <w:rPr>
          <w:rStyle w:val="a3"/>
          <w:rFonts w:asciiTheme="minorHAnsi" w:eastAsiaTheme="minorEastAsia" w:hAnsiTheme="minorHAnsi" w:cstheme="minorBidi"/>
        </w:rPr>
        <w:commentReference w:id="9"/>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2"/>
        <w:gridCol w:w="1261"/>
        <w:gridCol w:w="1223"/>
        <w:gridCol w:w="1154"/>
        <w:gridCol w:w="1223"/>
        <w:gridCol w:w="1293"/>
      </w:tblGrid>
      <w:tr w:rsidR="00CB58BF" w:rsidRPr="00294503" w14:paraId="63BB8A29" w14:textId="77777777" w:rsidTr="00BB4FA6">
        <w:trPr>
          <w:trHeight w:val="308"/>
          <w:jc w:val="center"/>
        </w:trPr>
        <w:tc>
          <w:tcPr>
            <w:tcW w:w="8616" w:type="dxa"/>
            <w:gridSpan w:val="6"/>
            <w:shd w:val="clear" w:color="auto" w:fill="FFCC99"/>
            <w:vAlign w:val="center"/>
          </w:tcPr>
          <w:p w14:paraId="1C5E2B9B"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预计现金流量表</w:t>
            </w:r>
          </w:p>
        </w:tc>
      </w:tr>
      <w:tr w:rsidR="00CB58BF" w:rsidRPr="00294503" w14:paraId="3E6C6CCA" w14:textId="77777777" w:rsidTr="00BB4FA6">
        <w:trPr>
          <w:trHeight w:val="293"/>
          <w:jc w:val="center"/>
        </w:trPr>
        <w:tc>
          <w:tcPr>
            <w:tcW w:w="2462" w:type="dxa"/>
            <w:shd w:val="clear" w:color="auto" w:fill="FFCC99"/>
            <w:vAlign w:val="center"/>
          </w:tcPr>
          <w:p w14:paraId="2CB03138"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项目（元）</w:t>
            </w:r>
          </w:p>
        </w:tc>
        <w:tc>
          <w:tcPr>
            <w:tcW w:w="1261" w:type="dxa"/>
            <w:shd w:val="clear" w:color="auto" w:fill="FFCC99"/>
            <w:vAlign w:val="center"/>
          </w:tcPr>
          <w:p w14:paraId="7E5D0183"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1223" w:type="dxa"/>
            <w:shd w:val="clear" w:color="auto" w:fill="FFCC99"/>
            <w:vAlign w:val="center"/>
          </w:tcPr>
          <w:p w14:paraId="51100C6E"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1154" w:type="dxa"/>
            <w:shd w:val="clear" w:color="auto" w:fill="FFCC99"/>
            <w:vAlign w:val="center"/>
          </w:tcPr>
          <w:p w14:paraId="6FB9ABF4"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1223" w:type="dxa"/>
            <w:shd w:val="clear" w:color="auto" w:fill="FFCC99"/>
            <w:vAlign w:val="center"/>
          </w:tcPr>
          <w:p w14:paraId="4106A13B"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1293" w:type="dxa"/>
            <w:shd w:val="clear" w:color="auto" w:fill="FFCC99"/>
            <w:vAlign w:val="center"/>
          </w:tcPr>
          <w:p w14:paraId="36643C5C"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5D16ACDF" w14:textId="77777777" w:rsidTr="00BB4FA6">
        <w:trPr>
          <w:trHeight w:val="509"/>
          <w:jc w:val="center"/>
        </w:trPr>
        <w:tc>
          <w:tcPr>
            <w:tcW w:w="2462" w:type="dxa"/>
            <w:shd w:val="clear" w:color="auto" w:fill="99CCFF"/>
            <w:vAlign w:val="center"/>
          </w:tcPr>
          <w:p w14:paraId="60965347"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一、经营活动产生的现金流量：</w:t>
            </w:r>
          </w:p>
        </w:tc>
        <w:tc>
          <w:tcPr>
            <w:tcW w:w="1261" w:type="dxa"/>
          </w:tcPr>
          <w:p w14:paraId="0205B917" w14:textId="77777777" w:rsidR="00CB58BF" w:rsidRPr="00294503" w:rsidRDefault="00CB58BF" w:rsidP="00BB4FA6">
            <w:pPr>
              <w:widowControl/>
              <w:spacing w:line="360" w:lineRule="auto"/>
              <w:jc w:val="left"/>
              <w:rPr>
                <w:rFonts w:asciiTheme="minorEastAsia" w:hAnsiTheme="minorEastAsia" w:cs="Times New Roman"/>
                <w:kern w:val="0"/>
              </w:rPr>
            </w:pPr>
          </w:p>
        </w:tc>
        <w:tc>
          <w:tcPr>
            <w:tcW w:w="1223" w:type="dxa"/>
          </w:tcPr>
          <w:p w14:paraId="309A6938" w14:textId="77777777" w:rsidR="00CB58BF" w:rsidRPr="00294503" w:rsidRDefault="00CB58BF" w:rsidP="00BB4FA6">
            <w:pPr>
              <w:widowControl/>
              <w:spacing w:line="360" w:lineRule="auto"/>
              <w:jc w:val="left"/>
              <w:rPr>
                <w:rFonts w:asciiTheme="minorEastAsia" w:hAnsiTheme="minorEastAsia" w:cs="Times New Roman"/>
                <w:kern w:val="0"/>
              </w:rPr>
            </w:pPr>
          </w:p>
        </w:tc>
        <w:tc>
          <w:tcPr>
            <w:tcW w:w="1154" w:type="dxa"/>
          </w:tcPr>
          <w:p w14:paraId="2EC35639" w14:textId="77777777" w:rsidR="00CB58BF" w:rsidRPr="00294503" w:rsidRDefault="00CB58BF" w:rsidP="00BB4FA6">
            <w:pPr>
              <w:widowControl/>
              <w:spacing w:line="360" w:lineRule="auto"/>
              <w:jc w:val="left"/>
              <w:rPr>
                <w:rFonts w:asciiTheme="minorEastAsia" w:hAnsiTheme="minorEastAsia" w:cs="Times New Roman"/>
                <w:kern w:val="0"/>
              </w:rPr>
            </w:pPr>
          </w:p>
        </w:tc>
        <w:tc>
          <w:tcPr>
            <w:tcW w:w="1223" w:type="dxa"/>
          </w:tcPr>
          <w:p w14:paraId="16CFA120" w14:textId="77777777" w:rsidR="00CB58BF" w:rsidRPr="00294503" w:rsidRDefault="00CB58BF" w:rsidP="00BB4FA6">
            <w:pPr>
              <w:widowControl/>
              <w:spacing w:line="360" w:lineRule="auto"/>
              <w:jc w:val="left"/>
              <w:rPr>
                <w:rFonts w:asciiTheme="minorEastAsia" w:hAnsiTheme="minorEastAsia" w:cs="Times New Roman"/>
                <w:kern w:val="0"/>
              </w:rPr>
            </w:pPr>
          </w:p>
        </w:tc>
        <w:tc>
          <w:tcPr>
            <w:tcW w:w="1293" w:type="dxa"/>
          </w:tcPr>
          <w:p w14:paraId="366508FD" w14:textId="77777777" w:rsidR="00CB58BF" w:rsidRPr="00294503" w:rsidRDefault="00CB58BF" w:rsidP="00BB4FA6">
            <w:pPr>
              <w:widowControl/>
              <w:spacing w:line="360" w:lineRule="auto"/>
              <w:jc w:val="left"/>
              <w:rPr>
                <w:rFonts w:asciiTheme="minorEastAsia" w:hAnsiTheme="minorEastAsia" w:cs="Times New Roman"/>
                <w:kern w:val="0"/>
              </w:rPr>
            </w:pPr>
          </w:p>
        </w:tc>
      </w:tr>
      <w:tr w:rsidR="00CB58BF" w:rsidRPr="00294503" w14:paraId="01BA85F4" w14:textId="77777777" w:rsidTr="00BB4FA6">
        <w:trPr>
          <w:trHeight w:val="293"/>
          <w:jc w:val="center"/>
        </w:trPr>
        <w:tc>
          <w:tcPr>
            <w:tcW w:w="2462" w:type="dxa"/>
            <w:shd w:val="clear" w:color="auto" w:fill="99CCFF"/>
            <w:vAlign w:val="center"/>
          </w:tcPr>
          <w:p w14:paraId="49F2D47B"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销售商品、提供劳务收到的现金</w:t>
            </w:r>
          </w:p>
        </w:tc>
        <w:tc>
          <w:tcPr>
            <w:tcW w:w="1261" w:type="dxa"/>
          </w:tcPr>
          <w:p w14:paraId="03CE5AFD" w14:textId="77777777" w:rsidR="00CB58BF" w:rsidRPr="00294503" w:rsidRDefault="00CB58BF" w:rsidP="00BB4FA6">
            <w:pPr>
              <w:spacing w:line="360" w:lineRule="auto"/>
              <w:jc w:val="left"/>
              <w:rPr>
                <w:rFonts w:asciiTheme="minorEastAsia" w:hAnsiTheme="minorEastAsia" w:cs="宋体"/>
                <w:kern w:val="0"/>
              </w:rPr>
            </w:pPr>
            <w:r w:rsidRPr="005F215B">
              <w:t>433000</w:t>
            </w:r>
          </w:p>
        </w:tc>
        <w:tc>
          <w:tcPr>
            <w:tcW w:w="1223" w:type="dxa"/>
          </w:tcPr>
          <w:p w14:paraId="1E854965" w14:textId="77777777" w:rsidR="00CB58BF" w:rsidRPr="00294503" w:rsidRDefault="00CB58BF" w:rsidP="00BB4FA6">
            <w:pPr>
              <w:widowControl/>
              <w:spacing w:line="360" w:lineRule="auto"/>
              <w:jc w:val="left"/>
              <w:rPr>
                <w:rFonts w:asciiTheme="minorEastAsia" w:hAnsiTheme="minorEastAsia" w:cs="宋体"/>
                <w:kern w:val="0"/>
              </w:rPr>
            </w:pPr>
            <w:r w:rsidRPr="005F215B">
              <w:t>682492</w:t>
            </w:r>
          </w:p>
        </w:tc>
        <w:tc>
          <w:tcPr>
            <w:tcW w:w="1154" w:type="dxa"/>
          </w:tcPr>
          <w:p w14:paraId="7A5D64FB" w14:textId="77777777" w:rsidR="00CB58BF" w:rsidRPr="00294503" w:rsidRDefault="00CB58BF" w:rsidP="00BB4FA6">
            <w:pPr>
              <w:widowControl/>
              <w:spacing w:line="360" w:lineRule="auto"/>
              <w:jc w:val="left"/>
              <w:rPr>
                <w:rFonts w:asciiTheme="minorEastAsia" w:hAnsiTheme="minorEastAsia" w:cs="宋体"/>
                <w:kern w:val="0"/>
              </w:rPr>
            </w:pPr>
            <w:r w:rsidRPr="005F215B">
              <w:t>1264001</w:t>
            </w:r>
          </w:p>
        </w:tc>
        <w:tc>
          <w:tcPr>
            <w:tcW w:w="1223" w:type="dxa"/>
          </w:tcPr>
          <w:p w14:paraId="6BF7E159" w14:textId="77777777" w:rsidR="00CB58BF" w:rsidRPr="00294503" w:rsidRDefault="00CB58BF" w:rsidP="00BB4FA6">
            <w:pPr>
              <w:widowControl/>
              <w:spacing w:line="360" w:lineRule="auto"/>
              <w:jc w:val="left"/>
              <w:rPr>
                <w:rFonts w:asciiTheme="minorEastAsia" w:hAnsiTheme="minorEastAsia" w:cs="宋体"/>
                <w:kern w:val="0"/>
              </w:rPr>
            </w:pPr>
            <w:r w:rsidRPr="005F215B">
              <w:t>1536498</w:t>
            </w:r>
          </w:p>
        </w:tc>
        <w:tc>
          <w:tcPr>
            <w:tcW w:w="1293" w:type="dxa"/>
          </w:tcPr>
          <w:p w14:paraId="1F8D1064" w14:textId="77777777" w:rsidR="00CB58BF" w:rsidRPr="00294503" w:rsidRDefault="00CB58BF" w:rsidP="00BB4FA6">
            <w:pPr>
              <w:widowControl/>
              <w:spacing w:line="360" w:lineRule="auto"/>
              <w:jc w:val="left"/>
              <w:rPr>
                <w:rFonts w:asciiTheme="minorEastAsia" w:hAnsiTheme="minorEastAsia" w:cs="宋体"/>
                <w:kern w:val="0"/>
              </w:rPr>
            </w:pPr>
            <w:r w:rsidRPr="005F215B">
              <w:t>1812273</w:t>
            </w:r>
          </w:p>
        </w:tc>
      </w:tr>
      <w:tr w:rsidR="00CB58BF" w:rsidRPr="00294503" w14:paraId="6E94E547" w14:textId="77777777" w:rsidTr="00BB4FA6">
        <w:trPr>
          <w:trHeight w:val="293"/>
          <w:jc w:val="center"/>
        </w:trPr>
        <w:tc>
          <w:tcPr>
            <w:tcW w:w="2462" w:type="dxa"/>
            <w:shd w:val="clear" w:color="auto" w:fill="99CCFF"/>
            <w:vAlign w:val="center"/>
          </w:tcPr>
          <w:p w14:paraId="6BB188E7"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经营活动现金流入小计</w:t>
            </w:r>
          </w:p>
        </w:tc>
        <w:tc>
          <w:tcPr>
            <w:tcW w:w="1261" w:type="dxa"/>
          </w:tcPr>
          <w:p w14:paraId="14DDE6A8" w14:textId="77777777" w:rsidR="00CB58BF" w:rsidRPr="00294503" w:rsidRDefault="00CB58BF" w:rsidP="00BB4FA6">
            <w:pPr>
              <w:widowControl/>
              <w:spacing w:line="360" w:lineRule="auto"/>
              <w:jc w:val="left"/>
              <w:rPr>
                <w:rFonts w:asciiTheme="minorEastAsia" w:hAnsiTheme="minorEastAsia" w:cs="宋体"/>
                <w:kern w:val="0"/>
              </w:rPr>
            </w:pPr>
            <w:r w:rsidRPr="005F215B">
              <w:t>433000</w:t>
            </w:r>
          </w:p>
        </w:tc>
        <w:tc>
          <w:tcPr>
            <w:tcW w:w="1223" w:type="dxa"/>
          </w:tcPr>
          <w:p w14:paraId="1FE67241" w14:textId="77777777" w:rsidR="00CB58BF" w:rsidRPr="00294503" w:rsidRDefault="00CB58BF" w:rsidP="00BB4FA6">
            <w:pPr>
              <w:widowControl/>
              <w:spacing w:line="360" w:lineRule="auto"/>
              <w:jc w:val="left"/>
              <w:rPr>
                <w:rFonts w:asciiTheme="minorEastAsia" w:hAnsiTheme="minorEastAsia" w:cs="宋体"/>
                <w:kern w:val="0"/>
              </w:rPr>
            </w:pPr>
            <w:r w:rsidRPr="005F215B">
              <w:t>682492</w:t>
            </w:r>
          </w:p>
        </w:tc>
        <w:tc>
          <w:tcPr>
            <w:tcW w:w="1154" w:type="dxa"/>
          </w:tcPr>
          <w:p w14:paraId="66B9FC6E" w14:textId="77777777" w:rsidR="00CB58BF" w:rsidRPr="00294503" w:rsidRDefault="00CB58BF" w:rsidP="00BB4FA6">
            <w:pPr>
              <w:widowControl/>
              <w:spacing w:line="360" w:lineRule="auto"/>
              <w:jc w:val="left"/>
              <w:rPr>
                <w:rFonts w:asciiTheme="minorEastAsia" w:hAnsiTheme="minorEastAsia" w:cs="宋体"/>
                <w:kern w:val="0"/>
              </w:rPr>
            </w:pPr>
            <w:r w:rsidRPr="005F215B">
              <w:t>1264001</w:t>
            </w:r>
          </w:p>
        </w:tc>
        <w:tc>
          <w:tcPr>
            <w:tcW w:w="1223" w:type="dxa"/>
          </w:tcPr>
          <w:p w14:paraId="0815F97B" w14:textId="77777777" w:rsidR="00CB58BF" w:rsidRPr="00294503" w:rsidRDefault="00CB58BF" w:rsidP="00BB4FA6">
            <w:pPr>
              <w:widowControl/>
              <w:spacing w:line="360" w:lineRule="auto"/>
              <w:jc w:val="left"/>
              <w:rPr>
                <w:rFonts w:asciiTheme="minorEastAsia" w:hAnsiTheme="minorEastAsia" w:cs="宋体"/>
                <w:kern w:val="0"/>
              </w:rPr>
            </w:pPr>
            <w:r w:rsidRPr="005F215B">
              <w:t>1536498</w:t>
            </w:r>
          </w:p>
        </w:tc>
        <w:tc>
          <w:tcPr>
            <w:tcW w:w="1293" w:type="dxa"/>
          </w:tcPr>
          <w:p w14:paraId="4E109E47" w14:textId="77777777" w:rsidR="00CB58BF" w:rsidRPr="00294503" w:rsidRDefault="00CB58BF" w:rsidP="00BB4FA6">
            <w:pPr>
              <w:widowControl/>
              <w:spacing w:line="360" w:lineRule="auto"/>
              <w:jc w:val="left"/>
              <w:rPr>
                <w:rFonts w:asciiTheme="minorEastAsia" w:hAnsiTheme="minorEastAsia" w:cs="宋体"/>
                <w:kern w:val="0"/>
              </w:rPr>
            </w:pPr>
            <w:r w:rsidRPr="005F215B">
              <w:t>1812273</w:t>
            </w:r>
          </w:p>
        </w:tc>
      </w:tr>
      <w:tr w:rsidR="00CB58BF" w:rsidRPr="00294503" w14:paraId="14BEB402" w14:textId="77777777" w:rsidTr="00BB4FA6">
        <w:trPr>
          <w:trHeight w:val="293"/>
          <w:jc w:val="center"/>
        </w:trPr>
        <w:tc>
          <w:tcPr>
            <w:tcW w:w="2462" w:type="dxa"/>
            <w:shd w:val="clear" w:color="auto" w:fill="99CCFF"/>
            <w:vAlign w:val="center"/>
          </w:tcPr>
          <w:p w14:paraId="612CCCAD"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购买商品、接受劳务支付的现金</w:t>
            </w:r>
          </w:p>
        </w:tc>
        <w:tc>
          <w:tcPr>
            <w:tcW w:w="1261" w:type="dxa"/>
          </w:tcPr>
          <w:p w14:paraId="0EB4FAAB" w14:textId="77777777" w:rsidR="00CB58BF" w:rsidRPr="00294503" w:rsidRDefault="00CB58BF" w:rsidP="00BB4FA6">
            <w:pPr>
              <w:widowControl/>
              <w:spacing w:line="360" w:lineRule="auto"/>
              <w:jc w:val="left"/>
              <w:rPr>
                <w:rFonts w:asciiTheme="minorEastAsia" w:hAnsiTheme="minorEastAsia" w:cs="宋体"/>
                <w:kern w:val="0"/>
              </w:rPr>
            </w:pPr>
            <w:r w:rsidRPr="005F215B">
              <w:t>-57000</w:t>
            </w:r>
          </w:p>
        </w:tc>
        <w:tc>
          <w:tcPr>
            <w:tcW w:w="1223" w:type="dxa"/>
          </w:tcPr>
          <w:p w14:paraId="50012239" w14:textId="77777777" w:rsidR="00CB58BF" w:rsidRPr="00294503" w:rsidRDefault="00CB58BF" w:rsidP="00BB4FA6">
            <w:pPr>
              <w:widowControl/>
              <w:spacing w:line="360" w:lineRule="auto"/>
              <w:jc w:val="left"/>
              <w:rPr>
                <w:rFonts w:asciiTheme="minorEastAsia" w:hAnsiTheme="minorEastAsia" w:cs="宋体"/>
                <w:kern w:val="0"/>
              </w:rPr>
            </w:pPr>
            <w:r w:rsidRPr="005F215B">
              <w:t>-10000</w:t>
            </w:r>
          </w:p>
        </w:tc>
        <w:tc>
          <w:tcPr>
            <w:tcW w:w="1154" w:type="dxa"/>
          </w:tcPr>
          <w:p w14:paraId="568AD613" w14:textId="77777777" w:rsidR="00CB58BF" w:rsidRPr="00294503" w:rsidRDefault="00CB58BF" w:rsidP="00BB4FA6">
            <w:pPr>
              <w:widowControl/>
              <w:spacing w:line="360" w:lineRule="auto"/>
              <w:jc w:val="left"/>
              <w:rPr>
                <w:rFonts w:asciiTheme="minorEastAsia" w:hAnsiTheme="minorEastAsia" w:cs="宋体"/>
                <w:kern w:val="0"/>
              </w:rPr>
            </w:pPr>
            <w:r w:rsidRPr="005F215B">
              <w:t>-36300</w:t>
            </w:r>
          </w:p>
        </w:tc>
        <w:tc>
          <w:tcPr>
            <w:tcW w:w="1223" w:type="dxa"/>
          </w:tcPr>
          <w:p w14:paraId="274369ED" w14:textId="77777777" w:rsidR="00CB58BF" w:rsidRPr="00294503" w:rsidRDefault="00CB58BF" w:rsidP="00BB4FA6">
            <w:pPr>
              <w:widowControl/>
              <w:spacing w:line="360" w:lineRule="auto"/>
              <w:jc w:val="left"/>
              <w:rPr>
                <w:rFonts w:asciiTheme="minorEastAsia" w:hAnsiTheme="minorEastAsia" w:cs="宋体"/>
                <w:kern w:val="0"/>
              </w:rPr>
            </w:pPr>
            <w:r w:rsidRPr="005F215B">
              <w:t>-12500</w:t>
            </w:r>
          </w:p>
        </w:tc>
        <w:tc>
          <w:tcPr>
            <w:tcW w:w="1293" w:type="dxa"/>
          </w:tcPr>
          <w:p w14:paraId="60436676" w14:textId="77777777" w:rsidR="00CB58BF" w:rsidRPr="00294503" w:rsidRDefault="00CB58BF" w:rsidP="00BB4FA6">
            <w:pPr>
              <w:widowControl/>
              <w:spacing w:line="360" w:lineRule="auto"/>
              <w:jc w:val="left"/>
              <w:rPr>
                <w:rFonts w:asciiTheme="minorEastAsia" w:hAnsiTheme="minorEastAsia" w:cs="宋体"/>
                <w:kern w:val="0"/>
              </w:rPr>
            </w:pPr>
            <w:r w:rsidRPr="005F215B">
              <w:t>-13000</w:t>
            </w:r>
          </w:p>
        </w:tc>
      </w:tr>
      <w:tr w:rsidR="00CB58BF" w:rsidRPr="00294503" w14:paraId="5A858230" w14:textId="77777777" w:rsidTr="00BB4FA6">
        <w:trPr>
          <w:trHeight w:val="293"/>
          <w:jc w:val="center"/>
        </w:trPr>
        <w:tc>
          <w:tcPr>
            <w:tcW w:w="2462" w:type="dxa"/>
            <w:shd w:val="clear" w:color="auto" w:fill="99CCFF"/>
            <w:vAlign w:val="center"/>
          </w:tcPr>
          <w:p w14:paraId="730C5CDB"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支付给职工的现金</w:t>
            </w:r>
          </w:p>
        </w:tc>
        <w:tc>
          <w:tcPr>
            <w:tcW w:w="1261" w:type="dxa"/>
          </w:tcPr>
          <w:p w14:paraId="3C533D3D" w14:textId="77777777" w:rsidR="00CB58BF" w:rsidRPr="00294503" w:rsidRDefault="00CB58BF" w:rsidP="00BB4FA6">
            <w:pPr>
              <w:widowControl/>
              <w:spacing w:line="360" w:lineRule="auto"/>
              <w:jc w:val="left"/>
              <w:rPr>
                <w:rFonts w:asciiTheme="minorEastAsia" w:hAnsiTheme="minorEastAsia" w:cs="宋体"/>
                <w:kern w:val="0"/>
              </w:rPr>
            </w:pPr>
            <w:r w:rsidRPr="005F215B">
              <w:t>-239000</w:t>
            </w:r>
          </w:p>
        </w:tc>
        <w:tc>
          <w:tcPr>
            <w:tcW w:w="1223" w:type="dxa"/>
          </w:tcPr>
          <w:p w14:paraId="6061146A" w14:textId="77777777" w:rsidR="00CB58BF" w:rsidRPr="00294503" w:rsidRDefault="00CB58BF" w:rsidP="00BB4FA6">
            <w:pPr>
              <w:widowControl/>
              <w:spacing w:line="360" w:lineRule="auto"/>
              <w:jc w:val="left"/>
              <w:rPr>
                <w:rFonts w:asciiTheme="minorEastAsia" w:hAnsiTheme="minorEastAsia" w:cs="宋体"/>
                <w:kern w:val="0"/>
              </w:rPr>
            </w:pPr>
            <w:r w:rsidRPr="005F215B">
              <w:t>-303000</w:t>
            </w:r>
          </w:p>
        </w:tc>
        <w:tc>
          <w:tcPr>
            <w:tcW w:w="1154" w:type="dxa"/>
          </w:tcPr>
          <w:p w14:paraId="07591CC0" w14:textId="77777777" w:rsidR="00CB58BF" w:rsidRPr="00294503" w:rsidRDefault="00CB58BF" w:rsidP="00BB4FA6">
            <w:pPr>
              <w:widowControl/>
              <w:spacing w:line="360" w:lineRule="auto"/>
              <w:jc w:val="left"/>
              <w:rPr>
                <w:rFonts w:asciiTheme="minorEastAsia" w:hAnsiTheme="minorEastAsia" w:cs="宋体"/>
                <w:kern w:val="0"/>
              </w:rPr>
            </w:pPr>
            <w:r w:rsidRPr="005F215B">
              <w:t>-356000</w:t>
            </w:r>
          </w:p>
        </w:tc>
        <w:tc>
          <w:tcPr>
            <w:tcW w:w="1223" w:type="dxa"/>
          </w:tcPr>
          <w:p w14:paraId="00B096FE" w14:textId="77777777" w:rsidR="00CB58BF" w:rsidRPr="00294503" w:rsidRDefault="00CB58BF" w:rsidP="00BB4FA6">
            <w:pPr>
              <w:widowControl/>
              <w:spacing w:line="360" w:lineRule="auto"/>
              <w:jc w:val="left"/>
              <w:rPr>
                <w:rFonts w:asciiTheme="minorEastAsia" w:hAnsiTheme="minorEastAsia" w:cs="宋体"/>
                <w:kern w:val="0"/>
              </w:rPr>
            </w:pPr>
            <w:r w:rsidRPr="005F215B">
              <w:t>-422000</w:t>
            </w:r>
          </w:p>
        </w:tc>
        <w:tc>
          <w:tcPr>
            <w:tcW w:w="1293" w:type="dxa"/>
          </w:tcPr>
          <w:p w14:paraId="119D4C51" w14:textId="77777777" w:rsidR="00CB58BF" w:rsidRPr="00294503" w:rsidRDefault="00CB58BF" w:rsidP="00BB4FA6">
            <w:pPr>
              <w:widowControl/>
              <w:spacing w:line="360" w:lineRule="auto"/>
              <w:jc w:val="left"/>
              <w:rPr>
                <w:rFonts w:asciiTheme="minorEastAsia" w:hAnsiTheme="minorEastAsia" w:cs="宋体"/>
                <w:kern w:val="0"/>
              </w:rPr>
            </w:pPr>
            <w:r w:rsidRPr="005F215B">
              <w:t>-461000</w:t>
            </w:r>
          </w:p>
        </w:tc>
      </w:tr>
      <w:tr w:rsidR="00CB58BF" w:rsidRPr="00294503" w14:paraId="6116A5CB" w14:textId="77777777" w:rsidTr="00BB4FA6">
        <w:trPr>
          <w:trHeight w:val="293"/>
          <w:jc w:val="center"/>
        </w:trPr>
        <w:tc>
          <w:tcPr>
            <w:tcW w:w="2462" w:type="dxa"/>
            <w:shd w:val="clear" w:color="auto" w:fill="99CCFF"/>
            <w:vAlign w:val="center"/>
          </w:tcPr>
          <w:p w14:paraId="4EE04AB5"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支付的各项税费</w:t>
            </w:r>
          </w:p>
        </w:tc>
        <w:tc>
          <w:tcPr>
            <w:tcW w:w="1261" w:type="dxa"/>
          </w:tcPr>
          <w:p w14:paraId="0D9EED0E" w14:textId="77777777" w:rsidR="00CB58BF" w:rsidRPr="00294503" w:rsidRDefault="00CB58BF" w:rsidP="00BB4FA6">
            <w:pPr>
              <w:widowControl/>
              <w:spacing w:line="360" w:lineRule="auto"/>
              <w:jc w:val="left"/>
              <w:rPr>
                <w:rFonts w:asciiTheme="minorEastAsia" w:hAnsiTheme="minorEastAsia" w:cs="宋体"/>
                <w:kern w:val="0"/>
              </w:rPr>
            </w:pPr>
            <w:r w:rsidRPr="005F215B">
              <w:t>-12990</w:t>
            </w:r>
          </w:p>
        </w:tc>
        <w:tc>
          <w:tcPr>
            <w:tcW w:w="1223" w:type="dxa"/>
          </w:tcPr>
          <w:p w14:paraId="24F8E9C2" w14:textId="77777777" w:rsidR="00CB58BF" w:rsidRPr="00294503" w:rsidRDefault="00CB58BF" w:rsidP="00BB4FA6">
            <w:pPr>
              <w:widowControl/>
              <w:spacing w:line="360" w:lineRule="auto"/>
              <w:jc w:val="left"/>
              <w:rPr>
                <w:rFonts w:asciiTheme="minorEastAsia" w:hAnsiTheme="minorEastAsia" w:cs="宋体"/>
                <w:kern w:val="0"/>
              </w:rPr>
            </w:pPr>
            <w:r w:rsidRPr="005F215B">
              <w:t>-24130.96</w:t>
            </w:r>
          </w:p>
        </w:tc>
        <w:tc>
          <w:tcPr>
            <w:tcW w:w="1154" w:type="dxa"/>
          </w:tcPr>
          <w:p w14:paraId="7C2C8FBD" w14:textId="77777777" w:rsidR="00CB58BF" w:rsidRPr="00294503" w:rsidRDefault="00CB58BF" w:rsidP="00BB4FA6">
            <w:pPr>
              <w:widowControl/>
              <w:spacing w:line="360" w:lineRule="auto"/>
              <w:jc w:val="left"/>
              <w:rPr>
                <w:rFonts w:asciiTheme="minorEastAsia" w:hAnsiTheme="minorEastAsia" w:cs="宋体"/>
                <w:kern w:val="0"/>
              </w:rPr>
            </w:pPr>
            <w:r w:rsidRPr="005F215B">
              <w:t>-185010.3</w:t>
            </w:r>
          </w:p>
        </w:tc>
        <w:tc>
          <w:tcPr>
            <w:tcW w:w="1223" w:type="dxa"/>
          </w:tcPr>
          <w:p w14:paraId="549344D0" w14:textId="77777777" w:rsidR="00CB58BF" w:rsidRPr="00294503" w:rsidRDefault="00CB58BF" w:rsidP="00BB4FA6">
            <w:pPr>
              <w:widowControl/>
              <w:spacing w:line="360" w:lineRule="auto"/>
              <w:jc w:val="left"/>
              <w:rPr>
                <w:rFonts w:asciiTheme="minorEastAsia" w:hAnsiTheme="minorEastAsia" w:cs="宋体"/>
                <w:kern w:val="0"/>
              </w:rPr>
            </w:pPr>
            <w:r w:rsidRPr="005F215B">
              <w:t>-233391.9</w:t>
            </w:r>
          </w:p>
        </w:tc>
        <w:tc>
          <w:tcPr>
            <w:tcW w:w="1293" w:type="dxa"/>
          </w:tcPr>
          <w:p w14:paraId="30C3C2D8" w14:textId="77777777" w:rsidR="00CB58BF" w:rsidRPr="00294503" w:rsidRDefault="00CB58BF" w:rsidP="00BB4FA6">
            <w:pPr>
              <w:widowControl/>
              <w:spacing w:line="360" w:lineRule="auto"/>
              <w:jc w:val="left"/>
              <w:rPr>
                <w:rFonts w:asciiTheme="minorEastAsia" w:hAnsiTheme="minorEastAsia" w:cs="宋体"/>
                <w:kern w:val="0"/>
              </w:rPr>
            </w:pPr>
            <w:r w:rsidRPr="005F215B">
              <w:t>-294866.9</w:t>
            </w:r>
          </w:p>
        </w:tc>
      </w:tr>
      <w:tr w:rsidR="00CB58BF" w:rsidRPr="00294503" w14:paraId="1AAC1AD3" w14:textId="77777777" w:rsidTr="00BB4FA6">
        <w:trPr>
          <w:trHeight w:val="293"/>
          <w:jc w:val="center"/>
        </w:trPr>
        <w:tc>
          <w:tcPr>
            <w:tcW w:w="2462" w:type="dxa"/>
            <w:shd w:val="clear" w:color="auto" w:fill="99CCFF"/>
            <w:vAlign w:val="center"/>
          </w:tcPr>
          <w:p w14:paraId="3CE347F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支付其他与经营活动有关的现金</w:t>
            </w:r>
          </w:p>
        </w:tc>
        <w:tc>
          <w:tcPr>
            <w:tcW w:w="1261" w:type="dxa"/>
          </w:tcPr>
          <w:p w14:paraId="764CCC28" w14:textId="77777777" w:rsidR="00CB58BF" w:rsidRPr="00294503" w:rsidRDefault="00CB58BF" w:rsidP="00BB4FA6">
            <w:pPr>
              <w:widowControl/>
              <w:spacing w:line="360" w:lineRule="auto"/>
              <w:jc w:val="left"/>
              <w:rPr>
                <w:rFonts w:asciiTheme="minorEastAsia" w:hAnsiTheme="minorEastAsia" w:cs="宋体"/>
                <w:kern w:val="0"/>
              </w:rPr>
            </w:pPr>
            <w:r w:rsidRPr="005F215B">
              <w:t>-</w:t>
            </w:r>
          </w:p>
        </w:tc>
        <w:tc>
          <w:tcPr>
            <w:tcW w:w="1223" w:type="dxa"/>
          </w:tcPr>
          <w:p w14:paraId="7B411D47" w14:textId="77777777" w:rsidR="00CB58BF" w:rsidRPr="00294503" w:rsidRDefault="00CB58BF" w:rsidP="00BB4FA6">
            <w:pPr>
              <w:widowControl/>
              <w:spacing w:line="360" w:lineRule="auto"/>
              <w:jc w:val="left"/>
              <w:rPr>
                <w:rFonts w:asciiTheme="minorEastAsia" w:hAnsiTheme="minorEastAsia" w:cs="宋体"/>
                <w:kern w:val="0"/>
              </w:rPr>
            </w:pPr>
            <w:r w:rsidRPr="005F215B">
              <w:t>-</w:t>
            </w:r>
          </w:p>
        </w:tc>
        <w:tc>
          <w:tcPr>
            <w:tcW w:w="1154" w:type="dxa"/>
          </w:tcPr>
          <w:p w14:paraId="0C0D2BA6" w14:textId="77777777" w:rsidR="00CB58BF" w:rsidRPr="00294503" w:rsidRDefault="00CB58BF" w:rsidP="00BB4FA6">
            <w:pPr>
              <w:widowControl/>
              <w:spacing w:line="360" w:lineRule="auto"/>
              <w:jc w:val="left"/>
              <w:rPr>
                <w:rFonts w:asciiTheme="minorEastAsia" w:hAnsiTheme="minorEastAsia" w:cs="宋体"/>
                <w:kern w:val="0"/>
              </w:rPr>
            </w:pPr>
            <w:r w:rsidRPr="005F215B">
              <w:t>-</w:t>
            </w:r>
          </w:p>
        </w:tc>
        <w:tc>
          <w:tcPr>
            <w:tcW w:w="1223" w:type="dxa"/>
          </w:tcPr>
          <w:p w14:paraId="705046B5" w14:textId="77777777" w:rsidR="00CB58BF" w:rsidRPr="00294503" w:rsidRDefault="00CB58BF" w:rsidP="00BB4FA6">
            <w:pPr>
              <w:widowControl/>
              <w:spacing w:line="360" w:lineRule="auto"/>
              <w:jc w:val="left"/>
              <w:rPr>
                <w:rFonts w:asciiTheme="minorEastAsia" w:hAnsiTheme="minorEastAsia" w:cs="宋体"/>
                <w:kern w:val="0"/>
              </w:rPr>
            </w:pPr>
            <w:r w:rsidRPr="005F215B">
              <w:t>-</w:t>
            </w:r>
          </w:p>
        </w:tc>
        <w:tc>
          <w:tcPr>
            <w:tcW w:w="1293" w:type="dxa"/>
          </w:tcPr>
          <w:p w14:paraId="52B591ED" w14:textId="77777777" w:rsidR="00CB58BF" w:rsidRPr="00294503" w:rsidRDefault="00CB58BF" w:rsidP="00BB4FA6">
            <w:pPr>
              <w:widowControl/>
              <w:spacing w:line="360" w:lineRule="auto"/>
              <w:jc w:val="left"/>
              <w:rPr>
                <w:rFonts w:asciiTheme="minorEastAsia" w:hAnsiTheme="minorEastAsia" w:cs="宋体"/>
                <w:kern w:val="0"/>
              </w:rPr>
            </w:pPr>
            <w:r w:rsidRPr="005F215B">
              <w:t>-</w:t>
            </w:r>
          </w:p>
        </w:tc>
      </w:tr>
      <w:tr w:rsidR="00CB58BF" w:rsidRPr="00294503" w14:paraId="326E1689" w14:textId="77777777" w:rsidTr="00BB4FA6">
        <w:trPr>
          <w:trHeight w:val="293"/>
          <w:jc w:val="center"/>
        </w:trPr>
        <w:tc>
          <w:tcPr>
            <w:tcW w:w="2462" w:type="dxa"/>
            <w:shd w:val="clear" w:color="auto" w:fill="99CCFF"/>
            <w:vAlign w:val="center"/>
          </w:tcPr>
          <w:p w14:paraId="578DCF71"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经营活动现金流出小计</w:t>
            </w:r>
          </w:p>
        </w:tc>
        <w:tc>
          <w:tcPr>
            <w:tcW w:w="1261" w:type="dxa"/>
          </w:tcPr>
          <w:p w14:paraId="765C0421" w14:textId="77777777" w:rsidR="00CB58BF" w:rsidRPr="00294503" w:rsidRDefault="00CB58BF" w:rsidP="00BB4FA6">
            <w:pPr>
              <w:widowControl/>
              <w:spacing w:line="360" w:lineRule="auto"/>
              <w:jc w:val="left"/>
              <w:rPr>
                <w:rFonts w:asciiTheme="minorEastAsia" w:hAnsiTheme="minorEastAsia" w:cs="宋体"/>
                <w:kern w:val="0"/>
              </w:rPr>
            </w:pPr>
            <w:r w:rsidRPr="005F215B">
              <w:t>-308990</w:t>
            </w:r>
          </w:p>
        </w:tc>
        <w:tc>
          <w:tcPr>
            <w:tcW w:w="1223" w:type="dxa"/>
          </w:tcPr>
          <w:p w14:paraId="43175D46" w14:textId="77777777" w:rsidR="00CB58BF" w:rsidRPr="00294503" w:rsidRDefault="00CB58BF" w:rsidP="00BB4FA6">
            <w:pPr>
              <w:widowControl/>
              <w:spacing w:line="360" w:lineRule="auto"/>
              <w:jc w:val="left"/>
              <w:rPr>
                <w:rFonts w:asciiTheme="minorEastAsia" w:hAnsiTheme="minorEastAsia" w:cs="宋体"/>
                <w:kern w:val="0"/>
              </w:rPr>
            </w:pPr>
            <w:r w:rsidRPr="005F215B">
              <w:t>-337130.96</w:t>
            </w:r>
          </w:p>
        </w:tc>
        <w:tc>
          <w:tcPr>
            <w:tcW w:w="1154" w:type="dxa"/>
          </w:tcPr>
          <w:p w14:paraId="726226DC" w14:textId="77777777" w:rsidR="00CB58BF" w:rsidRPr="00294503" w:rsidRDefault="00CB58BF" w:rsidP="00BB4FA6">
            <w:pPr>
              <w:widowControl/>
              <w:spacing w:line="360" w:lineRule="auto"/>
              <w:jc w:val="left"/>
              <w:rPr>
                <w:rFonts w:asciiTheme="minorEastAsia" w:hAnsiTheme="minorEastAsia" w:cs="宋体"/>
                <w:kern w:val="0"/>
              </w:rPr>
            </w:pPr>
            <w:r w:rsidRPr="005F215B">
              <w:t>-577310.3</w:t>
            </w:r>
          </w:p>
        </w:tc>
        <w:tc>
          <w:tcPr>
            <w:tcW w:w="1223" w:type="dxa"/>
          </w:tcPr>
          <w:p w14:paraId="3A79BD5C" w14:textId="77777777" w:rsidR="00CB58BF" w:rsidRPr="00294503" w:rsidRDefault="00CB58BF" w:rsidP="00BB4FA6">
            <w:pPr>
              <w:widowControl/>
              <w:spacing w:line="360" w:lineRule="auto"/>
              <w:jc w:val="left"/>
              <w:rPr>
                <w:rFonts w:asciiTheme="minorEastAsia" w:hAnsiTheme="minorEastAsia" w:cs="宋体"/>
                <w:kern w:val="0"/>
              </w:rPr>
            </w:pPr>
            <w:r w:rsidRPr="005F215B">
              <w:t>-667891.9</w:t>
            </w:r>
          </w:p>
        </w:tc>
        <w:tc>
          <w:tcPr>
            <w:tcW w:w="1293" w:type="dxa"/>
          </w:tcPr>
          <w:p w14:paraId="6B623A93" w14:textId="77777777" w:rsidR="00CB58BF" w:rsidRPr="00294503" w:rsidRDefault="00CB58BF" w:rsidP="00BB4FA6">
            <w:pPr>
              <w:widowControl/>
              <w:spacing w:line="360" w:lineRule="auto"/>
              <w:jc w:val="left"/>
              <w:rPr>
                <w:rFonts w:asciiTheme="minorEastAsia" w:hAnsiTheme="minorEastAsia" w:cs="宋体"/>
                <w:kern w:val="0"/>
              </w:rPr>
            </w:pPr>
            <w:r w:rsidRPr="005F215B">
              <w:t>-768866.9</w:t>
            </w:r>
          </w:p>
        </w:tc>
      </w:tr>
      <w:tr w:rsidR="00CB58BF" w:rsidRPr="00294503" w14:paraId="0805EA96" w14:textId="77777777" w:rsidTr="00BB4FA6">
        <w:trPr>
          <w:trHeight w:val="293"/>
          <w:jc w:val="center"/>
        </w:trPr>
        <w:tc>
          <w:tcPr>
            <w:tcW w:w="2462" w:type="dxa"/>
            <w:shd w:val="clear" w:color="auto" w:fill="99CCFF"/>
            <w:vAlign w:val="center"/>
          </w:tcPr>
          <w:p w14:paraId="4463466F"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经营活动产生的现金流量净额</w:t>
            </w:r>
          </w:p>
        </w:tc>
        <w:tc>
          <w:tcPr>
            <w:tcW w:w="1261" w:type="dxa"/>
          </w:tcPr>
          <w:p w14:paraId="2F91E0CC" w14:textId="77777777" w:rsidR="00CB58BF" w:rsidRPr="00294503" w:rsidRDefault="00CB58BF" w:rsidP="00BB4FA6">
            <w:pPr>
              <w:widowControl/>
              <w:spacing w:line="360" w:lineRule="auto"/>
              <w:jc w:val="left"/>
              <w:rPr>
                <w:rFonts w:asciiTheme="minorEastAsia" w:hAnsiTheme="minorEastAsia" w:cs="宋体"/>
                <w:kern w:val="0"/>
              </w:rPr>
            </w:pPr>
            <w:r w:rsidRPr="005F215B">
              <w:t>124010</w:t>
            </w:r>
          </w:p>
        </w:tc>
        <w:tc>
          <w:tcPr>
            <w:tcW w:w="1223" w:type="dxa"/>
          </w:tcPr>
          <w:p w14:paraId="0A69CF19" w14:textId="77777777" w:rsidR="00CB58BF" w:rsidRPr="00294503" w:rsidRDefault="00CB58BF" w:rsidP="00BB4FA6">
            <w:pPr>
              <w:widowControl/>
              <w:spacing w:line="360" w:lineRule="auto"/>
              <w:jc w:val="left"/>
              <w:rPr>
                <w:rFonts w:asciiTheme="minorEastAsia" w:hAnsiTheme="minorEastAsia" w:cs="宋体"/>
                <w:kern w:val="0"/>
              </w:rPr>
            </w:pPr>
            <w:r w:rsidRPr="005F215B">
              <w:t>345361.04</w:t>
            </w:r>
          </w:p>
        </w:tc>
        <w:tc>
          <w:tcPr>
            <w:tcW w:w="1154" w:type="dxa"/>
          </w:tcPr>
          <w:p w14:paraId="183AB585" w14:textId="77777777" w:rsidR="00CB58BF" w:rsidRPr="00294503" w:rsidRDefault="00CB58BF" w:rsidP="00BB4FA6">
            <w:pPr>
              <w:widowControl/>
              <w:spacing w:line="360" w:lineRule="auto"/>
              <w:jc w:val="left"/>
              <w:rPr>
                <w:rFonts w:asciiTheme="minorEastAsia" w:hAnsiTheme="minorEastAsia" w:cs="宋体"/>
                <w:kern w:val="0"/>
              </w:rPr>
            </w:pPr>
            <w:r w:rsidRPr="005F215B">
              <w:t>686690.7</w:t>
            </w:r>
          </w:p>
        </w:tc>
        <w:tc>
          <w:tcPr>
            <w:tcW w:w="1223" w:type="dxa"/>
          </w:tcPr>
          <w:p w14:paraId="1F527514" w14:textId="77777777" w:rsidR="00CB58BF" w:rsidRPr="00294503" w:rsidRDefault="00CB58BF" w:rsidP="00BB4FA6">
            <w:pPr>
              <w:widowControl/>
              <w:spacing w:line="360" w:lineRule="auto"/>
              <w:jc w:val="left"/>
              <w:rPr>
                <w:rFonts w:asciiTheme="minorEastAsia" w:hAnsiTheme="minorEastAsia" w:cs="宋体"/>
                <w:kern w:val="0"/>
              </w:rPr>
            </w:pPr>
            <w:r w:rsidRPr="005F215B">
              <w:t>868606.1</w:t>
            </w:r>
          </w:p>
        </w:tc>
        <w:tc>
          <w:tcPr>
            <w:tcW w:w="1293" w:type="dxa"/>
          </w:tcPr>
          <w:p w14:paraId="396237DD" w14:textId="77777777" w:rsidR="00CB58BF" w:rsidRPr="00294503" w:rsidRDefault="00CB58BF" w:rsidP="00BB4FA6">
            <w:pPr>
              <w:widowControl/>
              <w:spacing w:line="360" w:lineRule="auto"/>
              <w:jc w:val="left"/>
              <w:rPr>
                <w:rFonts w:asciiTheme="minorEastAsia" w:hAnsiTheme="minorEastAsia" w:cs="宋体"/>
                <w:kern w:val="0"/>
              </w:rPr>
            </w:pPr>
            <w:r w:rsidRPr="005F215B">
              <w:t>1043406.1</w:t>
            </w:r>
          </w:p>
        </w:tc>
      </w:tr>
      <w:tr w:rsidR="00CB58BF" w:rsidRPr="00294503" w14:paraId="22119E34" w14:textId="77777777" w:rsidTr="00BB4FA6">
        <w:trPr>
          <w:trHeight w:val="293"/>
          <w:jc w:val="center"/>
        </w:trPr>
        <w:tc>
          <w:tcPr>
            <w:tcW w:w="2462" w:type="dxa"/>
            <w:shd w:val="clear" w:color="auto" w:fill="99CCFF"/>
            <w:vAlign w:val="center"/>
          </w:tcPr>
          <w:p w14:paraId="6605330A"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二、投资活动产生的现金流量：</w:t>
            </w:r>
          </w:p>
        </w:tc>
        <w:tc>
          <w:tcPr>
            <w:tcW w:w="1261" w:type="dxa"/>
          </w:tcPr>
          <w:p w14:paraId="7083E976" w14:textId="77777777" w:rsidR="00CB58BF" w:rsidRPr="00294503" w:rsidRDefault="00CB58BF" w:rsidP="00BB4FA6">
            <w:pPr>
              <w:widowControl/>
              <w:spacing w:line="360" w:lineRule="auto"/>
              <w:jc w:val="left"/>
              <w:rPr>
                <w:rFonts w:asciiTheme="minorEastAsia" w:hAnsiTheme="minorEastAsia" w:cs="宋体"/>
                <w:kern w:val="0"/>
              </w:rPr>
            </w:pPr>
          </w:p>
        </w:tc>
        <w:tc>
          <w:tcPr>
            <w:tcW w:w="1223" w:type="dxa"/>
          </w:tcPr>
          <w:p w14:paraId="0FA0441D" w14:textId="77777777" w:rsidR="00CB58BF" w:rsidRPr="00294503" w:rsidRDefault="00CB58BF" w:rsidP="00BB4FA6">
            <w:pPr>
              <w:widowControl/>
              <w:spacing w:line="360" w:lineRule="auto"/>
              <w:jc w:val="left"/>
              <w:rPr>
                <w:rFonts w:asciiTheme="minorEastAsia" w:hAnsiTheme="minorEastAsia" w:cs="宋体"/>
                <w:kern w:val="0"/>
              </w:rPr>
            </w:pPr>
          </w:p>
        </w:tc>
        <w:tc>
          <w:tcPr>
            <w:tcW w:w="1154" w:type="dxa"/>
          </w:tcPr>
          <w:p w14:paraId="1261C3E9" w14:textId="77777777" w:rsidR="00CB58BF" w:rsidRPr="00294503" w:rsidRDefault="00CB58BF" w:rsidP="00BB4FA6">
            <w:pPr>
              <w:widowControl/>
              <w:spacing w:line="360" w:lineRule="auto"/>
              <w:jc w:val="left"/>
              <w:rPr>
                <w:rFonts w:asciiTheme="minorEastAsia" w:hAnsiTheme="minorEastAsia" w:cs="宋体"/>
                <w:kern w:val="0"/>
              </w:rPr>
            </w:pPr>
          </w:p>
        </w:tc>
        <w:tc>
          <w:tcPr>
            <w:tcW w:w="1223" w:type="dxa"/>
          </w:tcPr>
          <w:p w14:paraId="4BA57E09" w14:textId="77777777" w:rsidR="00CB58BF" w:rsidRPr="00294503" w:rsidRDefault="00CB58BF" w:rsidP="00BB4FA6">
            <w:pPr>
              <w:widowControl/>
              <w:spacing w:line="360" w:lineRule="auto"/>
              <w:jc w:val="left"/>
              <w:rPr>
                <w:rFonts w:asciiTheme="minorEastAsia" w:hAnsiTheme="minorEastAsia" w:cs="宋体"/>
                <w:kern w:val="0"/>
              </w:rPr>
            </w:pPr>
          </w:p>
        </w:tc>
        <w:tc>
          <w:tcPr>
            <w:tcW w:w="1293" w:type="dxa"/>
          </w:tcPr>
          <w:p w14:paraId="26E1088C" w14:textId="77777777" w:rsidR="00CB58BF" w:rsidRPr="00294503" w:rsidRDefault="00CB58BF" w:rsidP="00BB4FA6">
            <w:pPr>
              <w:widowControl/>
              <w:spacing w:line="360" w:lineRule="auto"/>
              <w:jc w:val="left"/>
              <w:rPr>
                <w:rFonts w:asciiTheme="minorEastAsia" w:hAnsiTheme="minorEastAsia" w:cs="宋体"/>
                <w:kern w:val="0"/>
              </w:rPr>
            </w:pPr>
          </w:p>
        </w:tc>
      </w:tr>
      <w:tr w:rsidR="00CB58BF" w:rsidRPr="00294503" w14:paraId="4D33F963" w14:textId="77777777" w:rsidTr="00BB4FA6">
        <w:trPr>
          <w:trHeight w:val="463"/>
          <w:jc w:val="center"/>
        </w:trPr>
        <w:tc>
          <w:tcPr>
            <w:tcW w:w="2462" w:type="dxa"/>
            <w:shd w:val="clear" w:color="auto" w:fill="99CCFF"/>
            <w:vAlign w:val="center"/>
          </w:tcPr>
          <w:p w14:paraId="18EF0556"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购建固定资产、无形资产和其他长期资产支付的现金</w:t>
            </w:r>
          </w:p>
        </w:tc>
        <w:tc>
          <w:tcPr>
            <w:tcW w:w="1261" w:type="dxa"/>
          </w:tcPr>
          <w:p w14:paraId="24AC82EB" w14:textId="77777777" w:rsidR="00CB58BF" w:rsidRPr="00294503" w:rsidRDefault="00CB58BF" w:rsidP="00BB4FA6">
            <w:pPr>
              <w:widowControl/>
              <w:spacing w:line="360" w:lineRule="auto"/>
              <w:jc w:val="left"/>
              <w:rPr>
                <w:rFonts w:asciiTheme="minorEastAsia" w:hAnsiTheme="minorEastAsia" w:cs="宋体"/>
                <w:kern w:val="0"/>
              </w:rPr>
            </w:pPr>
            <w:r w:rsidRPr="005F215B">
              <w:t>57000</w:t>
            </w:r>
          </w:p>
        </w:tc>
        <w:tc>
          <w:tcPr>
            <w:tcW w:w="1223" w:type="dxa"/>
          </w:tcPr>
          <w:p w14:paraId="09274093" w14:textId="77777777" w:rsidR="00CB58BF" w:rsidRPr="00294503" w:rsidRDefault="00CB58BF" w:rsidP="00BB4FA6">
            <w:pPr>
              <w:widowControl/>
              <w:spacing w:line="360" w:lineRule="auto"/>
              <w:jc w:val="left"/>
              <w:rPr>
                <w:rFonts w:asciiTheme="minorEastAsia" w:hAnsiTheme="minorEastAsia" w:cs="宋体"/>
                <w:kern w:val="0"/>
              </w:rPr>
            </w:pPr>
            <w:r w:rsidRPr="005F215B">
              <w:t>10000</w:t>
            </w:r>
          </w:p>
        </w:tc>
        <w:tc>
          <w:tcPr>
            <w:tcW w:w="1154" w:type="dxa"/>
          </w:tcPr>
          <w:p w14:paraId="41E4FAA7" w14:textId="77777777" w:rsidR="00CB58BF" w:rsidRPr="00294503" w:rsidRDefault="00CB58BF" w:rsidP="00BB4FA6">
            <w:pPr>
              <w:widowControl/>
              <w:spacing w:line="360" w:lineRule="auto"/>
              <w:jc w:val="left"/>
              <w:rPr>
                <w:rFonts w:asciiTheme="minorEastAsia" w:hAnsiTheme="minorEastAsia" w:cs="宋体"/>
                <w:kern w:val="0"/>
              </w:rPr>
            </w:pPr>
            <w:r w:rsidRPr="005F215B">
              <w:t>36300</w:t>
            </w:r>
          </w:p>
        </w:tc>
        <w:tc>
          <w:tcPr>
            <w:tcW w:w="1223" w:type="dxa"/>
          </w:tcPr>
          <w:p w14:paraId="0870BBCD" w14:textId="77777777" w:rsidR="00CB58BF" w:rsidRPr="00294503" w:rsidRDefault="00CB58BF" w:rsidP="00BB4FA6">
            <w:pPr>
              <w:widowControl/>
              <w:spacing w:line="360" w:lineRule="auto"/>
              <w:jc w:val="left"/>
              <w:rPr>
                <w:rFonts w:asciiTheme="minorEastAsia" w:hAnsiTheme="minorEastAsia" w:cs="宋体"/>
                <w:kern w:val="0"/>
              </w:rPr>
            </w:pPr>
            <w:r w:rsidRPr="005F215B">
              <w:t>12500</w:t>
            </w:r>
          </w:p>
        </w:tc>
        <w:tc>
          <w:tcPr>
            <w:tcW w:w="1293" w:type="dxa"/>
          </w:tcPr>
          <w:p w14:paraId="67E166DC" w14:textId="77777777" w:rsidR="00CB58BF" w:rsidRPr="00294503" w:rsidRDefault="00CB58BF" w:rsidP="00BB4FA6">
            <w:pPr>
              <w:widowControl/>
              <w:spacing w:line="360" w:lineRule="auto"/>
              <w:jc w:val="left"/>
              <w:rPr>
                <w:rFonts w:asciiTheme="minorEastAsia" w:hAnsiTheme="minorEastAsia" w:cs="宋体"/>
                <w:kern w:val="0"/>
              </w:rPr>
            </w:pPr>
            <w:r w:rsidRPr="005F215B">
              <w:t>13000</w:t>
            </w:r>
          </w:p>
        </w:tc>
      </w:tr>
      <w:tr w:rsidR="00CB58BF" w:rsidRPr="00294503" w14:paraId="14AFB91B" w14:textId="77777777" w:rsidTr="00BB4FA6">
        <w:trPr>
          <w:trHeight w:val="293"/>
          <w:jc w:val="center"/>
        </w:trPr>
        <w:tc>
          <w:tcPr>
            <w:tcW w:w="2462" w:type="dxa"/>
            <w:shd w:val="clear" w:color="auto" w:fill="99CCFF"/>
            <w:vAlign w:val="center"/>
          </w:tcPr>
          <w:p w14:paraId="5DF32148"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投资支付的现金</w:t>
            </w:r>
          </w:p>
        </w:tc>
        <w:tc>
          <w:tcPr>
            <w:tcW w:w="1261" w:type="dxa"/>
          </w:tcPr>
          <w:p w14:paraId="5350AA96"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58AD17C1"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03752A19"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40DCB289"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6DBA071C"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1AC3A62E" w14:textId="77777777" w:rsidTr="00BB4FA6">
        <w:trPr>
          <w:trHeight w:val="463"/>
          <w:jc w:val="center"/>
        </w:trPr>
        <w:tc>
          <w:tcPr>
            <w:tcW w:w="2462" w:type="dxa"/>
            <w:shd w:val="clear" w:color="auto" w:fill="99CCFF"/>
            <w:vAlign w:val="center"/>
          </w:tcPr>
          <w:p w14:paraId="345D0512"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取得子公司及其他营业单位支付的现金净额</w:t>
            </w:r>
          </w:p>
        </w:tc>
        <w:tc>
          <w:tcPr>
            <w:tcW w:w="1261" w:type="dxa"/>
          </w:tcPr>
          <w:p w14:paraId="6F984938"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403DE6B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21C83686"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18E06FD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752EAD8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01FE5FB8" w14:textId="77777777" w:rsidTr="00BB4FA6">
        <w:trPr>
          <w:trHeight w:val="293"/>
          <w:jc w:val="center"/>
        </w:trPr>
        <w:tc>
          <w:tcPr>
            <w:tcW w:w="2462" w:type="dxa"/>
            <w:shd w:val="clear" w:color="auto" w:fill="99CCFF"/>
            <w:vAlign w:val="center"/>
          </w:tcPr>
          <w:p w14:paraId="5ECAE4B0"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支付其他与投资活动有关的现金</w:t>
            </w:r>
          </w:p>
        </w:tc>
        <w:tc>
          <w:tcPr>
            <w:tcW w:w="1261" w:type="dxa"/>
          </w:tcPr>
          <w:p w14:paraId="28B413B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1F6472C0"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6B92F67B"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0006B88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1CE1156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308EAE79" w14:textId="77777777" w:rsidTr="00BB4FA6">
        <w:trPr>
          <w:trHeight w:val="293"/>
          <w:jc w:val="center"/>
        </w:trPr>
        <w:tc>
          <w:tcPr>
            <w:tcW w:w="2462" w:type="dxa"/>
            <w:shd w:val="clear" w:color="auto" w:fill="99CCFF"/>
            <w:vAlign w:val="center"/>
          </w:tcPr>
          <w:p w14:paraId="16AAD469"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投资活动现金流出小计</w:t>
            </w:r>
          </w:p>
        </w:tc>
        <w:tc>
          <w:tcPr>
            <w:tcW w:w="1261" w:type="dxa"/>
          </w:tcPr>
          <w:p w14:paraId="32A38D53" w14:textId="77777777" w:rsidR="00CB58BF" w:rsidRPr="00294503" w:rsidRDefault="00CB58BF" w:rsidP="00BB4FA6">
            <w:pPr>
              <w:widowControl/>
              <w:spacing w:line="360" w:lineRule="auto"/>
              <w:jc w:val="left"/>
              <w:rPr>
                <w:rFonts w:asciiTheme="minorEastAsia" w:hAnsiTheme="minorEastAsia" w:cs="宋体"/>
                <w:kern w:val="0"/>
              </w:rPr>
            </w:pPr>
            <w:r w:rsidRPr="005F215B">
              <w:t>57000</w:t>
            </w:r>
          </w:p>
        </w:tc>
        <w:tc>
          <w:tcPr>
            <w:tcW w:w="1223" w:type="dxa"/>
          </w:tcPr>
          <w:p w14:paraId="47717714" w14:textId="77777777" w:rsidR="00CB58BF" w:rsidRPr="00294503" w:rsidRDefault="00CB58BF" w:rsidP="00BB4FA6">
            <w:pPr>
              <w:widowControl/>
              <w:spacing w:line="360" w:lineRule="auto"/>
              <w:jc w:val="left"/>
              <w:rPr>
                <w:rFonts w:asciiTheme="minorEastAsia" w:hAnsiTheme="minorEastAsia" w:cs="宋体"/>
                <w:kern w:val="0"/>
              </w:rPr>
            </w:pPr>
            <w:r w:rsidRPr="005F215B">
              <w:t>10000</w:t>
            </w:r>
          </w:p>
        </w:tc>
        <w:tc>
          <w:tcPr>
            <w:tcW w:w="1154" w:type="dxa"/>
          </w:tcPr>
          <w:p w14:paraId="66F21082" w14:textId="77777777" w:rsidR="00CB58BF" w:rsidRPr="00294503" w:rsidRDefault="00CB58BF" w:rsidP="00BB4FA6">
            <w:pPr>
              <w:widowControl/>
              <w:spacing w:line="360" w:lineRule="auto"/>
              <w:jc w:val="left"/>
              <w:rPr>
                <w:rFonts w:asciiTheme="minorEastAsia" w:hAnsiTheme="minorEastAsia" w:cs="宋体"/>
                <w:kern w:val="0"/>
              </w:rPr>
            </w:pPr>
            <w:r w:rsidRPr="005F215B">
              <w:t>36300</w:t>
            </w:r>
          </w:p>
        </w:tc>
        <w:tc>
          <w:tcPr>
            <w:tcW w:w="1223" w:type="dxa"/>
          </w:tcPr>
          <w:p w14:paraId="6F7027AF" w14:textId="77777777" w:rsidR="00CB58BF" w:rsidRPr="00294503" w:rsidRDefault="00CB58BF" w:rsidP="00BB4FA6">
            <w:pPr>
              <w:widowControl/>
              <w:spacing w:line="360" w:lineRule="auto"/>
              <w:jc w:val="left"/>
              <w:rPr>
                <w:rFonts w:asciiTheme="minorEastAsia" w:hAnsiTheme="minorEastAsia" w:cs="宋体"/>
                <w:kern w:val="0"/>
              </w:rPr>
            </w:pPr>
            <w:r w:rsidRPr="005F215B">
              <w:t>12500</w:t>
            </w:r>
          </w:p>
        </w:tc>
        <w:tc>
          <w:tcPr>
            <w:tcW w:w="1293" w:type="dxa"/>
          </w:tcPr>
          <w:p w14:paraId="3CAF6A52" w14:textId="77777777" w:rsidR="00CB58BF" w:rsidRPr="00294503" w:rsidRDefault="00CB58BF" w:rsidP="00BB4FA6">
            <w:pPr>
              <w:widowControl/>
              <w:spacing w:line="360" w:lineRule="auto"/>
              <w:jc w:val="left"/>
              <w:rPr>
                <w:rFonts w:asciiTheme="minorEastAsia" w:hAnsiTheme="minorEastAsia" w:cs="宋体"/>
                <w:kern w:val="0"/>
              </w:rPr>
            </w:pPr>
            <w:r w:rsidRPr="005F215B">
              <w:t>13000</w:t>
            </w:r>
          </w:p>
        </w:tc>
      </w:tr>
      <w:tr w:rsidR="00CB58BF" w:rsidRPr="00294503" w14:paraId="141AFEE9" w14:textId="77777777" w:rsidTr="00BB4FA6">
        <w:trPr>
          <w:trHeight w:val="293"/>
          <w:jc w:val="center"/>
        </w:trPr>
        <w:tc>
          <w:tcPr>
            <w:tcW w:w="2462" w:type="dxa"/>
            <w:shd w:val="clear" w:color="auto" w:fill="99CCFF"/>
            <w:vAlign w:val="center"/>
          </w:tcPr>
          <w:p w14:paraId="6CC813E6"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lastRenderedPageBreak/>
              <w:t>投资活动产生的现金流量净额</w:t>
            </w:r>
          </w:p>
        </w:tc>
        <w:tc>
          <w:tcPr>
            <w:tcW w:w="1261" w:type="dxa"/>
          </w:tcPr>
          <w:p w14:paraId="52B04462" w14:textId="77777777" w:rsidR="00CB58BF" w:rsidRPr="00294503" w:rsidRDefault="00CB58BF" w:rsidP="00BB4FA6">
            <w:pPr>
              <w:widowControl/>
              <w:spacing w:line="360" w:lineRule="auto"/>
              <w:jc w:val="left"/>
              <w:rPr>
                <w:rFonts w:asciiTheme="minorEastAsia" w:hAnsiTheme="minorEastAsia" w:cs="宋体"/>
                <w:kern w:val="0"/>
              </w:rPr>
            </w:pPr>
            <w:r w:rsidRPr="005F215B">
              <w:t>-57000</w:t>
            </w:r>
          </w:p>
        </w:tc>
        <w:tc>
          <w:tcPr>
            <w:tcW w:w="1223" w:type="dxa"/>
          </w:tcPr>
          <w:p w14:paraId="4F3C37BF" w14:textId="77777777" w:rsidR="00CB58BF" w:rsidRPr="00294503" w:rsidRDefault="00CB58BF" w:rsidP="00BB4FA6">
            <w:pPr>
              <w:widowControl/>
              <w:spacing w:line="360" w:lineRule="auto"/>
              <w:jc w:val="left"/>
              <w:rPr>
                <w:rFonts w:asciiTheme="minorEastAsia" w:hAnsiTheme="minorEastAsia" w:cs="宋体"/>
                <w:kern w:val="0"/>
              </w:rPr>
            </w:pPr>
            <w:r w:rsidRPr="005F215B">
              <w:t>-10000</w:t>
            </w:r>
          </w:p>
        </w:tc>
        <w:tc>
          <w:tcPr>
            <w:tcW w:w="1154" w:type="dxa"/>
          </w:tcPr>
          <w:p w14:paraId="5433738D" w14:textId="77777777" w:rsidR="00CB58BF" w:rsidRPr="00294503" w:rsidRDefault="00CB58BF" w:rsidP="00BB4FA6">
            <w:pPr>
              <w:widowControl/>
              <w:spacing w:line="360" w:lineRule="auto"/>
              <w:jc w:val="left"/>
              <w:rPr>
                <w:rFonts w:asciiTheme="minorEastAsia" w:hAnsiTheme="minorEastAsia" w:cs="宋体"/>
                <w:kern w:val="0"/>
              </w:rPr>
            </w:pPr>
            <w:r w:rsidRPr="005F215B">
              <w:t>-36300</w:t>
            </w:r>
          </w:p>
        </w:tc>
        <w:tc>
          <w:tcPr>
            <w:tcW w:w="1223" w:type="dxa"/>
          </w:tcPr>
          <w:p w14:paraId="54E4C7E8" w14:textId="77777777" w:rsidR="00CB58BF" w:rsidRPr="00294503" w:rsidRDefault="00CB58BF" w:rsidP="00BB4FA6">
            <w:pPr>
              <w:widowControl/>
              <w:spacing w:line="360" w:lineRule="auto"/>
              <w:jc w:val="left"/>
              <w:rPr>
                <w:rFonts w:asciiTheme="minorEastAsia" w:hAnsiTheme="minorEastAsia" w:cs="宋体"/>
                <w:kern w:val="0"/>
              </w:rPr>
            </w:pPr>
            <w:r w:rsidRPr="005F215B">
              <w:t>-12500</w:t>
            </w:r>
          </w:p>
        </w:tc>
        <w:tc>
          <w:tcPr>
            <w:tcW w:w="1293" w:type="dxa"/>
          </w:tcPr>
          <w:p w14:paraId="67D5E765" w14:textId="77777777" w:rsidR="00CB58BF" w:rsidRPr="00294503" w:rsidRDefault="00CB58BF" w:rsidP="00BB4FA6">
            <w:pPr>
              <w:widowControl/>
              <w:spacing w:line="360" w:lineRule="auto"/>
              <w:jc w:val="left"/>
              <w:rPr>
                <w:rFonts w:asciiTheme="minorEastAsia" w:hAnsiTheme="minorEastAsia" w:cs="宋体"/>
                <w:kern w:val="0"/>
              </w:rPr>
            </w:pPr>
            <w:r w:rsidRPr="005F215B">
              <w:t>-13000</w:t>
            </w:r>
          </w:p>
        </w:tc>
      </w:tr>
      <w:tr w:rsidR="00CB58BF" w:rsidRPr="00294503" w14:paraId="42F94D76" w14:textId="77777777" w:rsidTr="00BB4FA6">
        <w:trPr>
          <w:trHeight w:val="293"/>
          <w:jc w:val="center"/>
        </w:trPr>
        <w:tc>
          <w:tcPr>
            <w:tcW w:w="2462" w:type="dxa"/>
            <w:shd w:val="clear" w:color="auto" w:fill="99CCFF"/>
            <w:vAlign w:val="center"/>
          </w:tcPr>
          <w:p w14:paraId="6AB1F5BA"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三、筹资活动产生的现金流量：</w:t>
            </w:r>
          </w:p>
        </w:tc>
        <w:tc>
          <w:tcPr>
            <w:tcW w:w="1261" w:type="dxa"/>
          </w:tcPr>
          <w:p w14:paraId="482CCC8B" w14:textId="77777777" w:rsidR="00CB58BF" w:rsidRPr="00294503" w:rsidRDefault="00CB58BF" w:rsidP="00BB4FA6">
            <w:pPr>
              <w:widowControl/>
              <w:spacing w:line="360" w:lineRule="auto"/>
              <w:jc w:val="left"/>
              <w:rPr>
                <w:rFonts w:asciiTheme="minorEastAsia" w:hAnsiTheme="minorEastAsia" w:cs="宋体"/>
                <w:kern w:val="0"/>
              </w:rPr>
            </w:pPr>
          </w:p>
        </w:tc>
        <w:tc>
          <w:tcPr>
            <w:tcW w:w="1223" w:type="dxa"/>
          </w:tcPr>
          <w:p w14:paraId="79AFC084" w14:textId="77777777" w:rsidR="00CB58BF" w:rsidRPr="00294503" w:rsidRDefault="00CB58BF" w:rsidP="00BB4FA6">
            <w:pPr>
              <w:widowControl/>
              <w:spacing w:line="360" w:lineRule="auto"/>
              <w:jc w:val="left"/>
              <w:rPr>
                <w:rFonts w:asciiTheme="minorEastAsia" w:hAnsiTheme="minorEastAsia" w:cs="宋体"/>
                <w:kern w:val="0"/>
              </w:rPr>
            </w:pPr>
          </w:p>
        </w:tc>
        <w:tc>
          <w:tcPr>
            <w:tcW w:w="1154" w:type="dxa"/>
          </w:tcPr>
          <w:p w14:paraId="667987DB" w14:textId="77777777" w:rsidR="00CB58BF" w:rsidRPr="00294503" w:rsidRDefault="00CB58BF" w:rsidP="00BB4FA6">
            <w:pPr>
              <w:widowControl/>
              <w:spacing w:line="360" w:lineRule="auto"/>
              <w:jc w:val="left"/>
              <w:rPr>
                <w:rFonts w:asciiTheme="minorEastAsia" w:hAnsiTheme="minorEastAsia" w:cs="宋体"/>
                <w:kern w:val="0"/>
              </w:rPr>
            </w:pPr>
          </w:p>
        </w:tc>
        <w:tc>
          <w:tcPr>
            <w:tcW w:w="1223" w:type="dxa"/>
          </w:tcPr>
          <w:p w14:paraId="5F5DB8CB" w14:textId="77777777" w:rsidR="00CB58BF" w:rsidRPr="00294503" w:rsidRDefault="00CB58BF" w:rsidP="00BB4FA6">
            <w:pPr>
              <w:widowControl/>
              <w:spacing w:line="360" w:lineRule="auto"/>
              <w:jc w:val="left"/>
              <w:rPr>
                <w:rFonts w:asciiTheme="minorEastAsia" w:hAnsiTheme="minorEastAsia" w:cs="宋体"/>
                <w:kern w:val="0"/>
              </w:rPr>
            </w:pPr>
          </w:p>
        </w:tc>
        <w:tc>
          <w:tcPr>
            <w:tcW w:w="1293" w:type="dxa"/>
          </w:tcPr>
          <w:p w14:paraId="29873497" w14:textId="77777777" w:rsidR="00CB58BF" w:rsidRPr="00294503" w:rsidRDefault="00CB58BF" w:rsidP="00BB4FA6">
            <w:pPr>
              <w:widowControl/>
              <w:spacing w:line="360" w:lineRule="auto"/>
              <w:jc w:val="left"/>
              <w:rPr>
                <w:rFonts w:asciiTheme="minorEastAsia" w:hAnsiTheme="minorEastAsia" w:cs="宋体"/>
                <w:kern w:val="0"/>
              </w:rPr>
            </w:pPr>
          </w:p>
        </w:tc>
      </w:tr>
      <w:tr w:rsidR="00CB58BF" w:rsidRPr="00294503" w14:paraId="3E295B10" w14:textId="77777777" w:rsidTr="00BB4FA6">
        <w:trPr>
          <w:trHeight w:val="293"/>
          <w:jc w:val="center"/>
        </w:trPr>
        <w:tc>
          <w:tcPr>
            <w:tcW w:w="2462" w:type="dxa"/>
            <w:shd w:val="clear" w:color="auto" w:fill="99CCFF"/>
            <w:vAlign w:val="center"/>
          </w:tcPr>
          <w:p w14:paraId="711D8214"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吸收投资收到的现金</w:t>
            </w:r>
          </w:p>
        </w:tc>
        <w:tc>
          <w:tcPr>
            <w:tcW w:w="1261" w:type="dxa"/>
          </w:tcPr>
          <w:p w14:paraId="14142DC8" w14:textId="77777777" w:rsidR="00CB58BF" w:rsidRPr="00294503" w:rsidRDefault="00CB58BF" w:rsidP="00BB4FA6">
            <w:pPr>
              <w:widowControl/>
              <w:spacing w:line="360" w:lineRule="auto"/>
              <w:jc w:val="left"/>
              <w:rPr>
                <w:rFonts w:asciiTheme="minorEastAsia" w:hAnsiTheme="minorEastAsia" w:cs="宋体"/>
                <w:kern w:val="0"/>
              </w:rPr>
            </w:pPr>
            <w:r w:rsidRPr="005F215B">
              <w:t>240000</w:t>
            </w:r>
          </w:p>
        </w:tc>
        <w:tc>
          <w:tcPr>
            <w:tcW w:w="1223" w:type="dxa"/>
          </w:tcPr>
          <w:p w14:paraId="652D168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0DC59D06"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7125A53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4C3F944E"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6C7BA8F2" w14:textId="77777777" w:rsidTr="00BB4FA6">
        <w:trPr>
          <w:trHeight w:val="293"/>
          <w:jc w:val="center"/>
        </w:trPr>
        <w:tc>
          <w:tcPr>
            <w:tcW w:w="2462" w:type="dxa"/>
            <w:shd w:val="clear" w:color="auto" w:fill="99CCFF"/>
            <w:vAlign w:val="center"/>
          </w:tcPr>
          <w:p w14:paraId="53974FC6"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取得借款收到的现金</w:t>
            </w:r>
          </w:p>
        </w:tc>
        <w:tc>
          <w:tcPr>
            <w:tcW w:w="1261" w:type="dxa"/>
          </w:tcPr>
          <w:p w14:paraId="6EDC4C66"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146BCD5C"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06B1EFE8"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734D549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78B2553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2F5FC18F" w14:textId="77777777" w:rsidTr="00BB4FA6">
        <w:trPr>
          <w:trHeight w:val="293"/>
          <w:jc w:val="center"/>
        </w:trPr>
        <w:tc>
          <w:tcPr>
            <w:tcW w:w="2462" w:type="dxa"/>
            <w:shd w:val="clear" w:color="auto" w:fill="99CCFF"/>
            <w:vAlign w:val="center"/>
          </w:tcPr>
          <w:p w14:paraId="5F0D2BE5"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收到其他与筹资活动有关的现金</w:t>
            </w:r>
          </w:p>
        </w:tc>
        <w:tc>
          <w:tcPr>
            <w:tcW w:w="1261" w:type="dxa"/>
          </w:tcPr>
          <w:p w14:paraId="1759E44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6E967950"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1DB8DAE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57B214CC"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65D4CA3F"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73B527B0" w14:textId="77777777" w:rsidTr="00BB4FA6">
        <w:trPr>
          <w:trHeight w:val="449"/>
          <w:jc w:val="center"/>
        </w:trPr>
        <w:tc>
          <w:tcPr>
            <w:tcW w:w="2462" w:type="dxa"/>
            <w:shd w:val="clear" w:color="auto" w:fill="99CCFF"/>
            <w:vAlign w:val="center"/>
          </w:tcPr>
          <w:p w14:paraId="0791494B"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筹资活动现金流入小计</w:t>
            </w:r>
          </w:p>
        </w:tc>
        <w:tc>
          <w:tcPr>
            <w:tcW w:w="1261" w:type="dxa"/>
          </w:tcPr>
          <w:p w14:paraId="6BB57A84" w14:textId="77777777" w:rsidR="00CB58BF" w:rsidRPr="00294503" w:rsidRDefault="00CB58BF" w:rsidP="00BB4FA6">
            <w:pPr>
              <w:widowControl/>
              <w:spacing w:line="360" w:lineRule="auto"/>
              <w:jc w:val="left"/>
              <w:rPr>
                <w:rFonts w:asciiTheme="minorEastAsia" w:hAnsiTheme="minorEastAsia" w:cs="宋体"/>
                <w:kern w:val="0"/>
              </w:rPr>
            </w:pPr>
            <w:r w:rsidRPr="005F215B">
              <w:t>240000</w:t>
            </w:r>
          </w:p>
        </w:tc>
        <w:tc>
          <w:tcPr>
            <w:tcW w:w="1223" w:type="dxa"/>
          </w:tcPr>
          <w:p w14:paraId="2C2A039B"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62D90947"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3B45DCEF"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0239852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0F6B3335" w14:textId="77777777" w:rsidTr="00BB4FA6">
        <w:trPr>
          <w:trHeight w:val="293"/>
          <w:jc w:val="center"/>
        </w:trPr>
        <w:tc>
          <w:tcPr>
            <w:tcW w:w="2462" w:type="dxa"/>
            <w:shd w:val="clear" w:color="auto" w:fill="99CCFF"/>
            <w:vAlign w:val="center"/>
          </w:tcPr>
          <w:p w14:paraId="07C08FF1"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偿还债务支付的现金</w:t>
            </w:r>
          </w:p>
        </w:tc>
        <w:tc>
          <w:tcPr>
            <w:tcW w:w="1261" w:type="dxa"/>
          </w:tcPr>
          <w:p w14:paraId="015EC47B"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2BA45171"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59D51CB7"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5FBB747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356F71BD"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5355A75D" w14:textId="77777777" w:rsidTr="00BB4FA6">
        <w:trPr>
          <w:trHeight w:val="293"/>
          <w:jc w:val="center"/>
        </w:trPr>
        <w:tc>
          <w:tcPr>
            <w:tcW w:w="2462" w:type="dxa"/>
            <w:shd w:val="clear" w:color="auto" w:fill="99CCFF"/>
            <w:vAlign w:val="center"/>
          </w:tcPr>
          <w:p w14:paraId="1E98400A"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分配股利、利润或偿付利息支付的现金</w:t>
            </w:r>
          </w:p>
        </w:tc>
        <w:tc>
          <w:tcPr>
            <w:tcW w:w="1261" w:type="dxa"/>
          </w:tcPr>
          <w:p w14:paraId="51DD738F"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37A70A1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1E3A1534"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354C3C5D" w14:textId="77777777" w:rsidR="00CB58BF" w:rsidRPr="00294503" w:rsidRDefault="00CB58BF" w:rsidP="00BB4FA6">
            <w:pPr>
              <w:widowControl/>
              <w:spacing w:line="360" w:lineRule="auto"/>
              <w:jc w:val="left"/>
              <w:rPr>
                <w:rFonts w:asciiTheme="minorEastAsia" w:hAnsiTheme="minorEastAsia" w:cs="宋体"/>
                <w:kern w:val="0"/>
              </w:rPr>
            </w:pPr>
            <w:r w:rsidRPr="005F215B">
              <w:t>354336.0818</w:t>
            </w:r>
          </w:p>
        </w:tc>
        <w:tc>
          <w:tcPr>
            <w:tcW w:w="1293" w:type="dxa"/>
          </w:tcPr>
          <w:p w14:paraId="48B498C5" w14:textId="77777777" w:rsidR="00CB58BF" w:rsidRPr="00294503" w:rsidRDefault="00CB58BF" w:rsidP="00BB4FA6">
            <w:pPr>
              <w:widowControl/>
              <w:spacing w:line="360" w:lineRule="auto"/>
              <w:jc w:val="left"/>
              <w:rPr>
                <w:rFonts w:asciiTheme="minorEastAsia" w:hAnsiTheme="minorEastAsia" w:cs="宋体"/>
                <w:kern w:val="0"/>
              </w:rPr>
            </w:pPr>
            <w:r w:rsidRPr="005F215B">
              <w:t>412295.6851</w:t>
            </w:r>
          </w:p>
        </w:tc>
      </w:tr>
      <w:tr w:rsidR="00CB58BF" w:rsidRPr="00294503" w14:paraId="69BC7180" w14:textId="77777777" w:rsidTr="00BB4FA6">
        <w:trPr>
          <w:trHeight w:val="293"/>
          <w:jc w:val="center"/>
        </w:trPr>
        <w:tc>
          <w:tcPr>
            <w:tcW w:w="2462" w:type="dxa"/>
            <w:shd w:val="clear" w:color="auto" w:fill="99CCFF"/>
            <w:vAlign w:val="center"/>
          </w:tcPr>
          <w:p w14:paraId="180286E9"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支付其他与筹资活动有关的现金</w:t>
            </w:r>
          </w:p>
        </w:tc>
        <w:tc>
          <w:tcPr>
            <w:tcW w:w="1261" w:type="dxa"/>
          </w:tcPr>
          <w:p w14:paraId="33FE503E"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3E592BD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7DF2F432"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6C8F2B5B"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93" w:type="dxa"/>
          </w:tcPr>
          <w:p w14:paraId="4B7F3260"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r>
      <w:tr w:rsidR="00CB58BF" w:rsidRPr="00294503" w14:paraId="14092FB7" w14:textId="77777777" w:rsidTr="00BB4FA6">
        <w:trPr>
          <w:trHeight w:val="293"/>
          <w:jc w:val="center"/>
        </w:trPr>
        <w:tc>
          <w:tcPr>
            <w:tcW w:w="2462" w:type="dxa"/>
            <w:shd w:val="clear" w:color="auto" w:fill="99CCFF"/>
            <w:vAlign w:val="center"/>
          </w:tcPr>
          <w:p w14:paraId="7D5B3987"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筹资活动现金流出小计</w:t>
            </w:r>
          </w:p>
        </w:tc>
        <w:tc>
          <w:tcPr>
            <w:tcW w:w="1261" w:type="dxa"/>
          </w:tcPr>
          <w:p w14:paraId="2FBADDD0"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2EDC5273"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5553D01B"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0B637CD8" w14:textId="77777777" w:rsidR="00CB58BF" w:rsidRPr="00294503" w:rsidRDefault="00CB58BF" w:rsidP="00BB4FA6">
            <w:pPr>
              <w:widowControl/>
              <w:spacing w:line="360" w:lineRule="auto"/>
              <w:jc w:val="left"/>
              <w:rPr>
                <w:rFonts w:asciiTheme="minorEastAsia" w:hAnsiTheme="minorEastAsia" w:cs="宋体"/>
                <w:kern w:val="0"/>
              </w:rPr>
            </w:pPr>
            <w:r w:rsidRPr="005F215B">
              <w:t>354336.0818</w:t>
            </w:r>
          </w:p>
        </w:tc>
        <w:tc>
          <w:tcPr>
            <w:tcW w:w="1293" w:type="dxa"/>
          </w:tcPr>
          <w:p w14:paraId="02B92691" w14:textId="77777777" w:rsidR="00CB58BF" w:rsidRPr="00294503" w:rsidRDefault="00CB58BF" w:rsidP="00BB4FA6">
            <w:pPr>
              <w:widowControl/>
              <w:spacing w:line="360" w:lineRule="auto"/>
              <w:jc w:val="left"/>
              <w:rPr>
                <w:rFonts w:asciiTheme="minorEastAsia" w:hAnsiTheme="minorEastAsia" w:cs="宋体"/>
                <w:kern w:val="0"/>
              </w:rPr>
            </w:pPr>
            <w:r w:rsidRPr="005F215B">
              <w:t>412295.6851</w:t>
            </w:r>
          </w:p>
        </w:tc>
      </w:tr>
      <w:tr w:rsidR="00CB58BF" w:rsidRPr="00294503" w14:paraId="513A40CC" w14:textId="77777777" w:rsidTr="00BB4FA6">
        <w:trPr>
          <w:trHeight w:val="293"/>
          <w:jc w:val="center"/>
        </w:trPr>
        <w:tc>
          <w:tcPr>
            <w:tcW w:w="2462" w:type="dxa"/>
            <w:shd w:val="clear" w:color="auto" w:fill="99CCFF"/>
            <w:vAlign w:val="center"/>
          </w:tcPr>
          <w:p w14:paraId="3F784B50"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筹资活动产生的现金流量净额</w:t>
            </w:r>
          </w:p>
        </w:tc>
        <w:tc>
          <w:tcPr>
            <w:tcW w:w="1261" w:type="dxa"/>
          </w:tcPr>
          <w:p w14:paraId="04EDFFA7" w14:textId="77777777" w:rsidR="00CB58BF" w:rsidRPr="00294503" w:rsidRDefault="00CB58BF" w:rsidP="00BB4FA6">
            <w:pPr>
              <w:widowControl/>
              <w:spacing w:line="360" w:lineRule="auto"/>
              <w:jc w:val="left"/>
              <w:rPr>
                <w:rFonts w:asciiTheme="minorEastAsia" w:hAnsiTheme="minorEastAsia" w:cs="宋体"/>
                <w:kern w:val="0"/>
              </w:rPr>
            </w:pPr>
            <w:r w:rsidRPr="005F215B">
              <w:t>240000</w:t>
            </w:r>
          </w:p>
        </w:tc>
        <w:tc>
          <w:tcPr>
            <w:tcW w:w="1223" w:type="dxa"/>
          </w:tcPr>
          <w:p w14:paraId="39755700"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154" w:type="dxa"/>
          </w:tcPr>
          <w:p w14:paraId="659770B7" w14:textId="77777777" w:rsidR="00CB58BF" w:rsidRPr="00294503" w:rsidRDefault="00CB58BF" w:rsidP="00BB4FA6">
            <w:pPr>
              <w:widowControl/>
              <w:spacing w:line="360" w:lineRule="auto"/>
              <w:jc w:val="left"/>
              <w:rPr>
                <w:rFonts w:asciiTheme="minorEastAsia" w:hAnsiTheme="minorEastAsia" w:cs="宋体"/>
                <w:kern w:val="0"/>
              </w:rPr>
            </w:pPr>
            <w:r w:rsidRPr="005F215B">
              <w:t>0</w:t>
            </w:r>
          </w:p>
        </w:tc>
        <w:tc>
          <w:tcPr>
            <w:tcW w:w="1223" w:type="dxa"/>
          </w:tcPr>
          <w:p w14:paraId="7DCC14E3" w14:textId="77777777" w:rsidR="00CB58BF" w:rsidRPr="00294503" w:rsidRDefault="00CB58BF" w:rsidP="00BB4FA6">
            <w:pPr>
              <w:widowControl/>
              <w:spacing w:line="360" w:lineRule="auto"/>
              <w:jc w:val="left"/>
              <w:rPr>
                <w:rFonts w:asciiTheme="minorEastAsia" w:hAnsiTheme="minorEastAsia" w:cs="宋体"/>
                <w:kern w:val="0"/>
              </w:rPr>
            </w:pPr>
            <w:r w:rsidRPr="005F215B">
              <w:t>-354336.0818</w:t>
            </w:r>
          </w:p>
        </w:tc>
        <w:tc>
          <w:tcPr>
            <w:tcW w:w="1293" w:type="dxa"/>
          </w:tcPr>
          <w:p w14:paraId="194A44B3" w14:textId="77777777" w:rsidR="00CB58BF" w:rsidRPr="00294503" w:rsidRDefault="00CB58BF" w:rsidP="00BB4FA6">
            <w:pPr>
              <w:widowControl/>
              <w:spacing w:line="360" w:lineRule="auto"/>
              <w:jc w:val="left"/>
              <w:rPr>
                <w:rFonts w:asciiTheme="minorEastAsia" w:hAnsiTheme="minorEastAsia" w:cs="宋体"/>
                <w:kern w:val="0"/>
              </w:rPr>
            </w:pPr>
            <w:r w:rsidRPr="005F215B">
              <w:t>-412295.6851</w:t>
            </w:r>
          </w:p>
        </w:tc>
      </w:tr>
      <w:tr w:rsidR="00CB58BF" w:rsidRPr="00294503" w14:paraId="06698688" w14:textId="77777777" w:rsidTr="00BB4FA6">
        <w:trPr>
          <w:trHeight w:val="293"/>
          <w:jc w:val="center"/>
        </w:trPr>
        <w:tc>
          <w:tcPr>
            <w:tcW w:w="2462" w:type="dxa"/>
            <w:shd w:val="clear" w:color="auto" w:fill="99CCFF"/>
            <w:vAlign w:val="center"/>
          </w:tcPr>
          <w:p w14:paraId="42D4ADAC"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四、现金及现金等价物净增加额</w:t>
            </w:r>
          </w:p>
        </w:tc>
        <w:tc>
          <w:tcPr>
            <w:tcW w:w="1261" w:type="dxa"/>
          </w:tcPr>
          <w:p w14:paraId="741777F9" w14:textId="77777777" w:rsidR="00CB58BF" w:rsidRPr="00294503" w:rsidRDefault="00CB58BF" w:rsidP="00BB4FA6">
            <w:pPr>
              <w:widowControl/>
              <w:spacing w:line="360" w:lineRule="auto"/>
              <w:jc w:val="left"/>
              <w:rPr>
                <w:rFonts w:asciiTheme="minorEastAsia" w:hAnsiTheme="minorEastAsia" w:cs="宋体"/>
                <w:kern w:val="0"/>
              </w:rPr>
            </w:pPr>
            <w:r w:rsidRPr="005F215B">
              <w:t>307010</w:t>
            </w:r>
          </w:p>
        </w:tc>
        <w:tc>
          <w:tcPr>
            <w:tcW w:w="1223" w:type="dxa"/>
          </w:tcPr>
          <w:p w14:paraId="43627927" w14:textId="77777777" w:rsidR="00CB58BF" w:rsidRPr="00294503" w:rsidRDefault="00CB58BF" w:rsidP="00BB4FA6">
            <w:pPr>
              <w:widowControl/>
              <w:spacing w:line="360" w:lineRule="auto"/>
              <w:jc w:val="left"/>
              <w:rPr>
                <w:rFonts w:asciiTheme="minorEastAsia" w:hAnsiTheme="minorEastAsia" w:cs="宋体"/>
                <w:kern w:val="0"/>
              </w:rPr>
            </w:pPr>
            <w:r w:rsidRPr="005F215B">
              <w:t>335361.04</w:t>
            </w:r>
          </w:p>
        </w:tc>
        <w:tc>
          <w:tcPr>
            <w:tcW w:w="1154" w:type="dxa"/>
          </w:tcPr>
          <w:p w14:paraId="33CEA403" w14:textId="77777777" w:rsidR="00CB58BF" w:rsidRPr="00294503" w:rsidRDefault="00CB58BF" w:rsidP="00BB4FA6">
            <w:pPr>
              <w:widowControl/>
              <w:spacing w:line="360" w:lineRule="auto"/>
              <w:jc w:val="left"/>
              <w:rPr>
                <w:rFonts w:asciiTheme="minorEastAsia" w:hAnsiTheme="minorEastAsia" w:cs="宋体"/>
                <w:kern w:val="0"/>
              </w:rPr>
            </w:pPr>
            <w:r w:rsidRPr="005F215B">
              <w:t>650390.7</w:t>
            </w:r>
          </w:p>
        </w:tc>
        <w:tc>
          <w:tcPr>
            <w:tcW w:w="1223" w:type="dxa"/>
          </w:tcPr>
          <w:p w14:paraId="1976CE93" w14:textId="77777777" w:rsidR="00CB58BF" w:rsidRPr="00294503" w:rsidRDefault="00CB58BF" w:rsidP="00BB4FA6">
            <w:pPr>
              <w:widowControl/>
              <w:spacing w:line="360" w:lineRule="auto"/>
              <w:jc w:val="left"/>
              <w:rPr>
                <w:rFonts w:asciiTheme="minorEastAsia" w:hAnsiTheme="minorEastAsia" w:cs="宋体"/>
                <w:kern w:val="0"/>
              </w:rPr>
            </w:pPr>
            <w:r w:rsidRPr="005F215B">
              <w:t>501770.0183</w:t>
            </w:r>
          </w:p>
        </w:tc>
        <w:tc>
          <w:tcPr>
            <w:tcW w:w="1293" w:type="dxa"/>
          </w:tcPr>
          <w:p w14:paraId="7DDF9BD0" w14:textId="77777777" w:rsidR="00CB58BF" w:rsidRPr="00294503" w:rsidRDefault="00CB58BF" w:rsidP="00BB4FA6">
            <w:pPr>
              <w:widowControl/>
              <w:spacing w:line="360" w:lineRule="auto"/>
              <w:jc w:val="left"/>
              <w:rPr>
                <w:rFonts w:asciiTheme="minorEastAsia" w:hAnsiTheme="minorEastAsia" w:cs="宋体"/>
                <w:kern w:val="0"/>
              </w:rPr>
            </w:pPr>
            <w:r w:rsidRPr="005F215B">
              <w:t>618110.4149</w:t>
            </w:r>
          </w:p>
        </w:tc>
      </w:tr>
      <w:tr w:rsidR="00CB58BF" w:rsidRPr="00294503" w14:paraId="3C19A848" w14:textId="77777777" w:rsidTr="00BB4FA6">
        <w:trPr>
          <w:trHeight w:val="293"/>
          <w:jc w:val="center"/>
        </w:trPr>
        <w:tc>
          <w:tcPr>
            <w:tcW w:w="2462" w:type="dxa"/>
            <w:shd w:val="clear" w:color="auto" w:fill="99CCFF"/>
            <w:vAlign w:val="center"/>
          </w:tcPr>
          <w:p w14:paraId="195ACE93"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加：期初现金及现金等价物余额</w:t>
            </w:r>
          </w:p>
        </w:tc>
        <w:tc>
          <w:tcPr>
            <w:tcW w:w="1261" w:type="dxa"/>
          </w:tcPr>
          <w:p w14:paraId="4BB39599" w14:textId="77777777" w:rsidR="00CB58BF" w:rsidRPr="00294503" w:rsidRDefault="00CB58BF" w:rsidP="00BB4FA6">
            <w:pPr>
              <w:widowControl/>
              <w:spacing w:line="360" w:lineRule="auto"/>
              <w:jc w:val="left"/>
              <w:rPr>
                <w:rFonts w:asciiTheme="minorEastAsia" w:hAnsiTheme="minorEastAsia" w:cs="宋体"/>
                <w:color w:val="000000"/>
                <w:kern w:val="0"/>
              </w:rPr>
            </w:pPr>
            <w:r w:rsidRPr="005F215B">
              <w:t>480000</w:t>
            </w:r>
          </w:p>
        </w:tc>
        <w:tc>
          <w:tcPr>
            <w:tcW w:w="1223" w:type="dxa"/>
          </w:tcPr>
          <w:p w14:paraId="437EF143" w14:textId="77777777" w:rsidR="00CB58BF" w:rsidRPr="00294503" w:rsidRDefault="00CB58BF" w:rsidP="00BB4FA6">
            <w:pPr>
              <w:widowControl/>
              <w:spacing w:line="360" w:lineRule="auto"/>
              <w:jc w:val="left"/>
              <w:rPr>
                <w:rFonts w:asciiTheme="minorEastAsia" w:hAnsiTheme="minorEastAsia" w:cs="宋体"/>
                <w:kern w:val="0"/>
              </w:rPr>
            </w:pPr>
            <w:r w:rsidRPr="005F215B">
              <w:t>787010</w:t>
            </w:r>
          </w:p>
        </w:tc>
        <w:tc>
          <w:tcPr>
            <w:tcW w:w="1154" w:type="dxa"/>
          </w:tcPr>
          <w:p w14:paraId="77FA79A5" w14:textId="77777777" w:rsidR="00CB58BF" w:rsidRPr="00294503" w:rsidRDefault="00CB58BF" w:rsidP="00BB4FA6">
            <w:pPr>
              <w:widowControl/>
              <w:spacing w:line="360" w:lineRule="auto"/>
              <w:jc w:val="left"/>
              <w:rPr>
                <w:rFonts w:asciiTheme="minorEastAsia" w:hAnsiTheme="minorEastAsia" w:cs="宋体"/>
                <w:kern w:val="0"/>
              </w:rPr>
            </w:pPr>
            <w:r w:rsidRPr="005F215B">
              <w:t>1122371.04</w:t>
            </w:r>
          </w:p>
        </w:tc>
        <w:tc>
          <w:tcPr>
            <w:tcW w:w="1223" w:type="dxa"/>
          </w:tcPr>
          <w:p w14:paraId="5F1994C4" w14:textId="77777777" w:rsidR="00CB58BF" w:rsidRPr="00294503" w:rsidRDefault="00CB58BF" w:rsidP="00BB4FA6">
            <w:pPr>
              <w:widowControl/>
              <w:spacing w:line="360" w:lineRule="auto"/>
              <w:jc w:val="left"/>
              <w:rPr>
                <w:rFonts w:asciiTheme="minorEastAsia" w:hAnsiTheme="minorEastAsia" w:cs="宋体"/>
                <w:kern w:val="0"/>
              </w:rPr>
            </w:pPr>
            <w:r w:rsidRPr="005F215B">
              <w:t>1772761.74</w:t>
            </w:r>
          </w:p>
        </w:tc>
        <w:tc>
          <w:tcPr>
            <w:tcW w:w="1293" w:type="dxa"/>
          </w:tcPr>
          <w:p w14:paraId="736D1DB5" w14:textId="77777777" w:rsidR="00CB58BF" w:rsidRPr="00294503" w:rsidRDefault="00CB58BF" w:rsidP="00BB4FA6">
            <w:pPr>
              <w:widowControl/>
              <w:spacing w:line="360" w:lineRule="auto"/>
              <w:jc w:val="left"/>
              <w:rPr>
                <w:rFonts w:asciiTheme="minorEastAsia" w:hAnsiTheme="minorEastAsia" w:cs="宋体"/>
                <w:kern w:val="0"/>
              </w:rPr>
            </w:pPr>
            <w:r w:rsidRPr="005F215B">
              <w:t>2274531.758</w:t>
            </w:r>
          </w:p>
        </w:tc>
      </w:tr>
      <w:tr w:rsidR="00CB58BF" w:rsidRPr="00294503" w14:paraId="409760B5" w14:textId="77777777" w:rsidTr="00BB4FA6">
        <w:trPr>
          <w:trHeight w:val="308"/>
          <w:jc w:val="center"/>
        </w:trPr>
        <w:tc>
          <w:tcPr>
            <w:tcW w:w="2462" w:type="dxa"/>
            <w:shd w:val="clear" w:color="auto" w:fill="99CCFF"/>
            <w:vAlign w:val="center"/>
          </w:tcPr>
          <w:p w14:paraId="3F59B1FD" w14:textId="77777777" w:rsidR="00CB58BF" w:rsidRPr="00294503" w:rsidRDefault="00CB58BF" w:rsidP="00BB4FA6">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五、期末现金及现金等价物余额</w:t>
            </w:r>
          </w:p>
        </w:tc>
        <w:tc>
          <w:tcPr>
            <w:tcW w:w="1261" w:type="dxa"/>
          </w:tcPr>
          <w:p w14:paraId="6F0E1CF6" w14:textId="77777777" w:rsidR="00CB58BF" w:rsidRPr="00294503" w:rsidRDefault="00CB58BF" w:rsidP="00BB4FA6">
            <w:pPr>
              <w:widowControl/>
              <w:spacing w:line="360" w:lineRule="auto"/>
              <w:jc w:val="left"/>
              <w:rPr>
                <w:rFonts w:asciiTheme="minorEastAsia" w:hAnsiTheme="minorEastAsia" w:cs="宋体"/>
                <w:kern w:val="0"/>
              </w:rPr>
            </w:pPr>
            <w:r w:rsidRPr="005F215B">
              <w:t>787010</w:t>
            </w:r>
          </w:p>
        </w:tc>
        <w:tc>
          <w:tcPr>
            <w:tcW w:w="1223" w:type="dxa"/>
          </w:tcPr>
          <w:p w14:paraId="0B79F258" w14:textId="77777777" w:rsidR="00CB58BF" w:rsidRPr="00294503" w:rsidRDefault="00CB58BF" w:rsidP="00BB4FA6">
            <w:pPr>
              <w:widowControl/>
              <w:spacing w:line="360" w:lineRule="auto"/>
              <w:jc w:val="left"/>
              <w:rPr>
                <w:rFonts w:asciiTheme="minorEastAsia" w:hAnsiTheme="minorEastAsia" w:cs="宋体"/>
                <w:kern w:val="0"/>
              </w:rPr>
            </w:pPr>
            <w:r w:rsidRPr="005F215B">
              <w:t>1122371.04</w:t>
            </w:r>
          </w:p>
        </w:tc>
        <w:tc>
          <w:tcPr>
            <w:tcW w:w="1154" w:type="dxa"/>
          </w:tcPr>
          <w:p w14:paraId="6052DFE0" w14:textId="77777777" w:rsidR="00CB58BF" w:rsidRPr="00294503" w:rsidRDefault="00CB58BF" w:rsidP="00BB4FA6">
            <w:pPr>
              <w:widowControl/>
              <w:spacing w:line="360" w:lineRule="auto"/>
              <w:jc w:val="left"/>
              <w:rPr>
                <w:rFonts w:asciiTheme="minorEastAsia" w:hAnsiTheme="minorEastAsia" w:cs="宋体"/>
                <w:kern w:val="0"/>
              </w:rPr>
            </w:pPr>
            <w:r w:rsidRPr="005F215B">
              <w:t>1772761.74</w:t>
            </w:r>
          </w:p>
        </w:tc>
        <w:tc>
          <w:tcPr>
            <w:tcW w:w="1223" w:type="dxa"/>
          </w:tcPr>
          <w:p w14:paraId="66638045" w14:textId="77777777" w:rsidR="00CB58BF" w:rsidRPr="00294503" w:rsidRDefault="00CB58BF" w:rsidP="00BB4FA6">
            <w:pPr>
              <w:widowControl/>
              <w:spacing w:line="360" w:lineRule="auto"/>
              <w:jc w:val="left"/>
              <w:rPr>
                <w:rFonts w:asciiTheme="minorEastAsia" w:hAnsiTheme="minorEastAsia" w:cs="宋体"/>
                <w:kern w:val="0"/>
              </w:rPr>
            </w:pPr>
            <w:r w:rsidRPr="005F215B">
              <w:t>2274531.758</w:t>
            </w:r>
          </w:p>
        </w:tc>
        <w:tc>
          <w:tcPr>
            <w:tcW w:w="1293" w:type="dxa"/>
          </w:tcPr>
          <w:p w14:paraId="123CC67D" w14:textId="77777777" w:rsidR="00CB58BF" w:rsidRPr="00294503" w:rsidRDefault="00CB58BF" w:rsidP="00BB4FA6">
            <w:pPr>
              <w:widowControl/>
              <w:spacing w:line="360" w:lineRule="auto"/>
              <w:jc w:val="left"/>
              <w:rPr>
                <w:rFonts w:asciiTheme="minorEastAsia" w:hAnsiTheme="minorEastAsia" w:cs="宋体"/>
                <w:kern w:val="0"/>
              </w:rPr>
            </w:pPr>
            <w:r w:rsidRPr="005F215B">
              <w:t>2892642.173</w:t>
            </w:r>
          </w:p>
        </w:tc>
      </w:tr>
    </w:tbl>
    <w:p w14:paraId="0A65DB8B" w14:textId="08BC510E" w:rsidR="00CB58BF" w:rsidRPr="003A7F70" w:rsidRDefault="00CB58BF" w:rsidP="00CB58BF">
      <w:pPr>
        <w:pStyle w:val="aa"/>
        <w:spacing w:line="360" w:lineRule="auto"/>
        <w:ind w:left="480" w:firstLineChars="0" w:firstLine="0"/>
        <w:rPr>
          <w:rFonts w:ascii="宋体" w:eastAsia="宋体" w:hAnsi="宋体"/>
        </w:rPr>
      </w:pPr>
      <w:commentRangeStart w:id="10"/>
      <w:r w:rsidRPr="003A7F70">
        <w:rPr>
          <w:rFonts w:ascii="宋体" w:eastAsia="宋体" w:hAnsi="宋体" w:hint="eastAsia"/>
        </w:rPr>
        <w:t>可见，现金流量平稳增长</w:t>
      </w:r>
      <w:ins w:id="11" w:author="dell" w:date="2018-03-14T16:16:00Z">
        <w:r w:rsidR="00015948">
          <w:rPr>
            <w:rFonts w:ascii="宋体" w:eastAsia="宋体" w:hAnsi="宋体" w:hint="eastAsia"/>
          </w:rPr>
          <w:t>。</w:t>
        </w:r>
      </w:ins>
      <w:del w:id="12" w:author="dell" w:date="2018-03-14T16:16:00Z">
        <w:r w:rsidRPr="003A7F70" w:rsidDel="00015948">
          <w:rPr>
            <w:rFonts w:ascii="宋体" w:eastAsia="宋体" w:hAnsi="宋体" w:hint="eastAsia"/>
          </w:rPr>
          <w:delText>，第5年累计税后净现金流量为149万余元</w:delText>
        </w:r>
      </w:del>
      <w:r w:rsidRPr="003A7F70">
        <w:rPr>
          <w:rFonts w:ascii="宋体" w:eastAsia="宋体" w:hAnsi="宋体" w:hint="eastAsia"/>
        </w:rPr>
        <w:t>。</w:t>
      </w:r>
      <w:commentRangeEnd w:id="10"/>
      <w:r>
        <w:rPr>
          <w:rStyle w:val="a3"/>
        </w:rPr>
        <w:commentReference w:id="10"/>
      </w:r>
    </w:p>
    <w:p w14:paraId="00A42A88" w14:textId="77777777" w:rsidR="00CB58BF" w:rsidRPr="00294503" w:rsidRDefault="00CB58BF" w:rsidP="00CB58BF">
      <w:pPr>
        <w:pStyle w:val="me"/>
      </w:pPr>
      <w:r>
        <w:rPr>
          <w:rFonts w:hint="eastAsia"/>
        </w:rPr>
        <w:t xml:space="preserve">9.5.3 </w:t>
      </w:r>
      <w:r>
        <w:rPr>
          <w:rFonts w:hint="eastAsia"/>
        </w:rPr>
        <w:t>资产负债</w:t>
      </w:r>
    </w:p>
    <w:tbl>
      <w:tblPr>
        <w:tblpPr w:leftFromText="180" w:rightFromText="180" w:vertAnchor="page" w:horzAnchor="margin" w:tblpXSpec="center" w:tblpY="1591"/>
        <w:tblW w:w="0" w:type="auto"/>
        <w:tblLayout w:type="fixed"/>
        <w:tblLook w:val="0000" w:firstRow="0" w:lastRow="0" w:firstColumn="0" w:lastColumn="0" w:noHBand="0" w:noVBand="0"/>
      </w:tblPr>
      <w:tblGrid>
        <w:gridCol w:w="2419"/>
        <w:gridCol w:w="1157"/>
        <w:gridCol w:w="1257"/>
        <w:gridCol w:w="1160"/>
        <w:gridCol w:w="1157"/>
        <w:gridCol w:w="1260"/>
      </w:tblGrid>
      <w:tr w:rsidR="00CB58BF" w:rsidRPr="00294503" w14:paraId="6A3160D7" w14:textId="77777777" w:rsidTr="00BB4FA6">
        <w:trPr>
          <w:trHeight w:val="255"/>
        </w:trPr>
        <w:tc>
          <w:tcPr>
            <w:tcW w:w="8410" w:type="dxa"/>
            <w:gridSpan w:val="6"/>
            <w:tcBorders>
              <w:top w:val="single" w:sz="8" w:space="0" w:color="auto"/>
              <w:left w:val="single" w:sz="8" w:space="0" w:color="auto"/>
              <w:bottom w:val="single" w:sz="4" w:space="0" w:color="auto"/>
              <w:right w:val="single" w:sz="8" w:space="0" w:color="000000"/>
            </w:tcBorders>
            <w:shd w:val="clear" w:color="auto" w:fill="FFCC99"/>
            <w:vAlign w:val="center"/>
          </w:tcPr>
          <w:p w14:paraId="35005E60"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lastRenderedPageBreak/>
              <w:t>预计资产负债表</w:t>
            </w:r>
          </w:p>
        </w:tc>
      </w:tr>
      <w:tr w:rsidR="00CB58BF" w:rsidRPr="00294503" w14:paraId="14903581"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FFCC99"/>
            <w:vAlign w:val="center"/>
          </w:tcPr>
          <w:p w14:paraId="035D06E4"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项目</w:t>
            </w:r>
          </w:p>
        </w:tc>
        <w:tc>
          <w:tcPr>
            <w:tcW w:w="1157" w:type="dxa"/>
            <w:tcBorders>
              <w:top w:val="nil"/>
              <w:left w:val="nil"/>
              <w:bottom w:val="single" w:sz="4" w:space="0" w:color="auto"/>
              <w:right w:val="single" w:sz="4" w:space="0" w:color="auto"/>
            </w:tcBorders>
            <w:shd w:val="clear" w:color="auto" w:fill="FFCC99"/>
            <w:vAlign w:val="center"/>
          </w:tcPr>
          <w:p w14:paraId="22DE0E7B"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第一年</w:t>
            </w:r>
          </w:p>
        </w:tc>
        <w:tc>
          <w:tcPr>
            <w:tcW w:w="1257" w:type="dxa"/>
            <w:tcBorders>
              <w:top w:val="nil"/>
              <w:left w:val="nil"/>
              <w:bottom w:val="single" w:sz="4" w:space="0" w:color="auto"/>
              <w:right w:val="single" w:sz="4" w:space="0" w:color="auto"/>
            </w:tcBorders>
            <w:shd w:val="clear" w:color="auto" w:fill="FFCC99"/>
            <w:vAlign w:val="center"/>
          </w:tcPr>
          <w:p w14:paraId="3BDE3A42"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第二年</w:t>
            </w:r>
          </w:p>
        </w:tc>
        <w:tc>
          <w:tcPr>
            <w:tcW w:w="1160" w:type="dxa"/>
            <w:tcBorders>
              <w:top w:val="nil"/>
              <w:left w:val="nil"/>
              <w:bottom w:val="single" w:sz="4" w:space="0" w:color="auto"/>
              <w:right w:val="single" w:sz="4" w:space="0" w:color="auto"/>
            </w:tcBorders>
            <w:shd w:val="clear" w:color="auto" w:fill="FFCC99"/>
            <w:vAlign w:val="center"/>
          </w:tcPr>
          <w:p w14:paraId="576DCAF2"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第三年</w:t>
            </w:r>
          </w:p>
        </w:tc>
        <w:tc>
          <w:tcPr>
            <w:tcW w:w="1157" w:type="dxa"/>
            <w:tcBorders>
              <w:top w:val="nil"/>
              <w:left w:val="nil"/>
              <w:bottom w:val="single" w:sz="4" w:space="0" w:color="auto"/>
              <w:right w:val="single" w:sz="4" w:space="0" w:color="auto"/>
            </w:tcBorders>
            <w:shd w:val="clear" w:color="auto" w:fill="FFCC99"/>
            <w:vAlign w:val="center"/>
          </w:tcPr>
          <w:p w14:paraId="2A0F7F01"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第四年</w:t>
            </w:r>
          </w:p>
        </w:tc>
        <w:tc>
          <w:tcPr>
            <w:tcW w:w="1260" w:type="dxa"/>
            <w:tcBorders>
              <w:top w:val="nil"/>
              <w:left w:val="nil"/>
              <w:bottom w:val="single" w:sz="4" w:space="0" w:color="auto"/>
              <w:right w:val="single" w:sz="8" w:space="0" w:color="auto"/>
            </w:tcBorders>
            <w:shd w:val="clear" w:color="auto" w:fill="FFCC99"/>
            <w:vAlign w:val="center"/>
          </w:tcPr>
          <w:p w14:paraId="2F882214" w14:textId="77777777" w:rsidR="00CB58BF" w:rsidRPr="00294503" w:rsidRDefault="00CB58BF" w:rsidP="00BB4FA6">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第五年</w:t>
            </w:r>
          </w:p>
        </w:tc>
      </w:tr>
      <w:tr w:rsidR="00CB58BF" w:rsidRPr="00294503" w14:paraId="52A02887"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B61605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w:t>
            </w:r>
          </w:p>
        </w:tc>
        <w:tc>
          <w:tcPr>
            <w:tcW w:w="1157" w:type="dxa"/>
            <w:tcBorders>
              <w:top w:val="nil"/>
              <w:left w:val="nil"/>
              <w:bottom w:val="single" w:sz="4" w:space="0" w:color="auto"/>
              <w:right w:val="single" w:sz="4" w:space="0" w:color="auto"/>
            </w:tcBorders>
            <w:vAlign w:val="center"/>
          </w:tcPr>
          <w:p w14:paraId="61B9D893" w14:textId="77777777" w:rsidR="00CB58BF" w:rsidRPr="00294503" w:rsidRDefault="00CB58BF" w:rsidP="00BB4FA6">
            <w:pPr>
              <w:widowControl/>
              <w:spacing w:line="360" w:lineRule="auto"/>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31B659B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3B9BB06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57" w:type="dxa"/>
            <w:tcBorders>
              <w:top w:val="nil"/>
              <w:left w:val="nil"/>
              <w:bottom w:val="single" w:sz="4" w:space="0" w:color="auto"/>
              <w:right w:val="single" w:sz="4" w:space="0" w:color="auto"/>
            </w:tcBorders>
            <w:vAlign w:val="center"/>
          </w:tcPr>
          <w:p w14:paraId="5ECBDFE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60" w:type="dxa"/>
            <w:tcBorders>
              <w:top w:val="nil"/>
              <w:left w:val="nil"/>
              <w:bottom w:val="single" w:sz="4" w:space="0" w:color="auto"/>
              <w:right w:val="single" w:sz="8" w:space="0" w:color="auto"/>
            </w:tcBorders>
            <w:vAlign w:val="center"/>
          </w:tcPr>
          <w:p w14:paraId="4E594B0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r>
      <w:tr w:rsidR="00CB58BF" w:rsidRPr="00294503" w14:paraId="43A15383"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53FACD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货币资金</w:t>
            </w:r>
          </w:p>
        </w:tc>
        <w:tc>
          <w:tcPr>
            <w:tcW w:w="1157" w:type="dxa"/>
            <w:tcBorders>
              <w:top w:val="nil"/>
              <w:left w:val="nil"/>
              <w:bottom w:val="single" w:sz="4" w:space="0" w:color="auto"/>
              <w:right w:val="single" w:sz="4" w:space="0" w:color="auto"/>
            </w:tcBorders>
            <w:vAlign w:val="center"/>
          </w:tcPr>
          <w:p w14:paraId="56D6A03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02CDAF0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27C0973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227582C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1127EC4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33,293,236</w:t>
            </w:r>
          </w:p>
        </w:tc>
      </w:tr>
      <w:tr w:rsidR="00CB58BF" w:rsidRPr="00294503" w14:paraId="27390E69"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F0DA70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流动资产合计：</w:t>
            </w:r>
          </w:p>
        </w:tc>
        <w:tc>
          <w:tcPr>
            <w:tcW w:w="1157" w:type="dxa"/>
            <w:tcBorders>
              <w:top w:val="nil"/>
              <w:left w:val="nil"/>
              <w:bottom w:val="single" w:sz="4" w:space="0" w:color="auto"/>
              <w:right w:val="single" w:sz="4" w:space="0" w:color="auto"/>
            </w:tcBorders>
            <w:vAlign w:val="center"/>
          </w:tcPr>
          <w:p w14:paraId="69CC7FB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654D869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6A30741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5FE37E0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35660E2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33,293,236</w:t>
            </w:r>
          </w:p>
        </w:tc>
      </w:tr>
      <w:tr w:rsidR="00CB58BF" w:rsidRPr="00294503" w14:paraId="72BCE8E9" w14:textId="77777777" w:rsidTr="00BB4FA6">
        <w:trPr>
          <w:trHeight w:val="213"/>
        </w:trPr>
        <w:tc>
          <w:tcPr>
            <w:tcW w:w="2419" w:type="dxa"/>
            <w:tcBorders>
              <w:top w:val="nil"/>
              <w:left w:val="single" w:sz="8" w:space="0" w:color="auto"/>
              <w:bottom w:val="single" w:sz="4" w:space="0" w:color="auto"/>
              <w:right w:val="single" w:sz="4" w:space="0" w:color="auto"/>
            </w:tcBorders>
            <w:shd w:val="clear" w:color="auto" w:fill="99CCFF"/>
            <w:vAlign w:val="center"/>
          </w:tcPr>
          <w:p w14:paraId="52EAA6B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w:t>
            </w:r>
          </w:p>
        </w:tc>
        <w:tc>
          <w:tcPr>
            <w:tcW w:w="1157" w:type="dxa"/>
            <w:tcBorders>
              <w:top w:val="nil"/>
              <w:left w:val="nil"/>
              <w:bottom w:val="single" w:sz="4" w:space="0" w:color="auto"/>
              <w:right w:val="single" w:sz="4" w:space="0" w:color="auto"/>
            </w:tcBorders>
            <w:vAlign w:val="center"/>
          </w:tcPr>
          <w:p w14:paraId="0F0B7D4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6D1AD6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74F5895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0AA2379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0C3BF1E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55AE8913" w14:textId="77777777" w:rsidTr="00BB4FA6">
        <w:trPr>
          <w:trHeight w:val="199"/>
        </w:trPr>
        <w:tc>
          <w:tcPr>
            <w:tcW w:w="2419" w:type="dxa"/>
            <w:tcBorders>
              <w:top w:val="nil"/>
              <w:left w:val="single" w:sz="8" w:space="0" w:color="auto"/>
              <w:bottom w:val="single" w:sz="4" w:space="0" w:color="auto"/>
              <w:right w:val="single" w:sz="4" w:space="0" w:color="auto"/>
            </w:tcBorders>
            <w:shd w:val="clear" w:color="auto" w:fill="99CCFF"/>
            <w:vAlign w:val="center"/>
          </w:tcPr>
          <w:p w14:paraId="54402E5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w:t>
            </w:r>
          </w:p>
        </w:tc>
        <w:tc>
          <w:tcPr>
            <w:tcW w:w="1157" w:type="dxa"/>
            <w:tcBorders>
              <w:top w:val="nil"/>
              <w:left w:val="nil"/>
              <w:bottom w:val="single" w:sz="4" w:space="0" w:color="auto"/>
              <w:right w:val="single" w:sz="4" w:space="0" w:color="auto"/>
            </w:tcBorders>
            <w:vAlign w:val="center"/>
          </w:tcPr>
          <w:p w14:paraId="3D3F085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362FBCA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60665F9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526CF6E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39498CE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4E88BD53"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3CD88F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固定资产原值</w:t>
            </w:r>
          </w:p>
        </w:tc>
        <w:tc>
          <w:tcPr>
            <w:tcW w:w="1157" w:type="dxa"/>
            <w:tcBorders>
              <w:top w:val="nil"/>
              <w:left w:val="nil"/>
              <w:bottom w:val="single" w:sz="4" w:space="0" w:color="auto"/>
              <w:right w:val="single" w:sz="4" w:space="0" w:color="auto"/>
            </w:tcBorders>
            <w:vAlign w:val="center"/>
          </w:tcPr>
          <w:p w14:paraId="1F0CA7F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105,878</w:t>
            </w:r>
          </w:p>
        </w:tc>
        <w:tc>
          <w:tcPr>
            <w:tcW w:w="1257" w:type="dxa"/>
            <w:tcBorders>
              <w:top w:val="nil"/>
              <w:left w:val="nil"/>
              <w:bottom w:val="single" w:sz="4" w:space="0" w:color="auto"/>
              <w:right w:val="single" w:sz="4" w:space="0" w:color="auto"/>
            </w:tcBorders>
            <w:vAlign w:val="center"/>
          </w:tcPr>
          <w:p w14:paraId="4393F9E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84669</w:t>
            </w:r>
          </w:p>
        </w:tc>
        <w:tc>
          <w:tcPr>
            <w:tcW w:w="1160" w:type="dxa"/>
            <w:tcBorders>
              <w:top w:val="nil"/>
              <w:left w:val="nil"/>
              <w:bottom w:val="single" w:sz="4" w:space="0" w:color="auto"/>
              <w:right w:val="single" w:sz="4" w:space="0" w:color="auto"/>
            </w:tcBorders>
            <w:vAlign w:val="center"/>
          </w:tcPr>
          <w:p w14:paraId="1EE710F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63460 </w:t>
            </w:r>
          </w:p>
        </w:tc>
        <w:tc>
          <w:tcPr>
            <w:tcW w:w="1157" w:type="dxa"/>
            <w:tcBorders>
              <w:top w:val="nil"/>
              <w:left w:val="nil"/>
              <w:bottom w:val="single" w:sz="4" w:space="0" w:color="auto"/>
              <w:right w:val="single" w:sz="4" w:space="0" w:color="auto"/>
            </w:tcBorders>
            <w:vAlign w:val="center"/>
          </w:tcPr>
          <w:p w14:paraId="218201B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42251</w:t>
            </w:r>
          </w:p>
        </w:tc>
        <w:tc>
          <w:tcPr>
            <w:tcW w:w="1260" w:type="dxa"/>
            <w:tcBorders>
              <w:top w:val="nil"/>
              <w:left w:val="nil"/>
              <w:bottom w:val="single" w:sz="4" w:space="0" w:color="auto"/>
              <w:right w:val="single" w:sz="8" w:space="0" w:color="auto"/>
            </w:tcBorders>
            <w:vAlign w:val="center"/>
          </w:tcPr>
          <w:p w14:paraId="1387746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26503</w:t>
            </w:r>
          </w:p>
        </w:tc>
      </w:tr>
      <w:tr w:rsidR="00CB58BF" w:rsidRPr="00294503" w14:paraId="79C851BD"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ED3FE4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减：累计折旧</w:t>
            </w:r>
          </w:p>
        </w:tc>
        <w:tc>
          <w:tcPr>
            <w:tcW w:w="1157" w:type="dxa"/>
            <w:tcBorders>
              <w:top w:val="nil"/>
              <w:left w:val="nil"/>
              <w:bottom w:val="single" w:sz="4" w:space="0" w:color="auto"/>
              <w:right w:val="single" w:sz="4" w:space="0" w:color="auto"/>
            </w:tcBorders>
            <w:vAlign w:val="center"/>
          </w:tcPr>
          <w:p w14:paraId="55CFD86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21</w:t>
            </w:r>
            <w:r w:rsidRPr="00294503">
              <w:rPr>
                <w:rFonts w:asciiTheme="minorEastAsia" w:hAnsiTheme="minorEastAsia" w:cs="宋体" w:hint="eastAsia"/>
                <w:kern w:val="0"/>
              </w:rPr>
              <w:t>，</w:t>
            </w:r>
            <w:r w:rsidRPr="00294503">
              <w:rPr>
                <w:rFonts w:asciiTheme="minorEastAsia" w:hAnsiTheme="minorEastAsia" w:cs="宋体"/>
                <w:kern w:val="0"/>
              </w:rPr>
              <w:t xml:space="preserve">209 </w:t>
            </w:r>
          </w:p>
        </w:tc>
        <w:tc>
          <w:tcPr>
            <w:tcW w:w="1257" w:type="dxa"/>
            <w:tcBorders>
              <w:top w:val="nil"/>
              <w:left w:val="nil"/>
              <w:bottom w:val="single" w:sz="4" w:space="0" w:color="auto"/>
              <w:right w:val="single" w:sz="4" w:space="0" w:color="auto"/>
            </w:tcBorders>
            <w:vAlign w:val="center"/>
          </w:tcPr>
          <w:p w14:paraId="21AE51D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21209 </w:t>
            </w:r>
          </w:p>
        </w:tc>
        <w:tc>
          <w:tcPr>
            <w:tcW w:w="1160" w:type="dxa"/>
            <w:tcBorders>
              <w:top w:val="nil"/>
              <w:left w:val="nil"/>
              <w:bottom w:val="single" w:sz="4" w:space="0" w:color="auto"/>
              <w:right w:val="single" w:sz="4" w:space="0" w:color="auto"/>
            </w:tcBorders>
            <w:vAlign w:val="center"/>
          </w:tcPr>
          <w:p w14:paraId="3787990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21209 </w:t>
            </w:r>
          </w:p>
        </w:tc>
        <w:tc>
          <w:tcPr>
            <w:tcW w:w="1157" w:type="dxa"/>
            <w:tcBorders>
              <w:top w:val="nil"/>
              <w:left w:val="nil"/>
              <w:bottom w:val="single" w:sz="4" w:space="0" w:color="auto"/>
              <w:right w:val="single" w:sz="4" w:space="0" w:color="auto"/>
            </w:tcBorders>
            <w:vAlign w:val="center"/>
          </w:tcPr>
          <w:p w14:paraId="680754A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15,748</w:t>
            </w:r>
          </w:p>
        </w:tc>
        <w:tc>
          <w:tcPr>
            <w:tcW w:w="1260" w:type="dxa"/>
            <w:tcBorders>
              <w:top w:val="nil"/>
              <w:left w:val="nil"/>
              <w:bottom w:val="single" w:sz="4" w:space="0" w:color="auto"/>
              <w:right w:val="single" w:sz="8" w:space="0" w:color="auto"/>
            </w:tcBorders>
            <w:vAlign w:val="center"/>
          </w:tcPr>
          <w:p w14:paraId="7C48393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15748  </w:t>
            </w:r>
          </w:p>
        </w:tc>
      </w:tr>
      <w:tr w:rsidR="00CB58BF" w:rsidRPr="00294503" w14:paraId="74A43047"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4F4C09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固定资产净值</w:t>
            </w:r>
          </w:p>
        </w:tc>
        <w:tc>
          <w:tcPr>
            <w:tcW w:w="1157" w:type="dxa"/>
            <w:tcBorders>
              <w:top w:val="nil"/>
              <w:left w:val="nil"/>
              <w:bottom w:val="single" w:sz="4" w:space="0" w:color="auto"/>
              <w:right w:val="single" w:sz="4" w:space="0" w:color="auto"/>
            </w:tcBorders>
            <w:vAlign w:val="center"/>
          </w:tcPr>
          <w:p w14:paraId="0C8E11B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84,669</w:t>
            </w:r>
          </w:p>
        </w:tc>
        <w:tc>
          <w:tcPr>
            <w:tcW w:w="1257" w:type="dxa"/>
            <w:tcBorders>
              <w:top w:val="nil"/>
              <w:left w:val="nil"/>
              <w:bottom w:val="single" w:sz="4" w:space="0" w:color="auto"/>
              <w:right w:val="single" w:sz="4" w:space="0" w:color="auto"/>
            </w:tcBorders>
            <w:vAlign w:val="center"/>
          </w:tcPr>
          <w:p w14:paraId="414B5D2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63460</w:t>
            </w:r>
          </w:p>
        </w:tc>
        <w:tc>
          <w:tcPr>
            <w:tcW w:w="1160" w:type="dxa"/>
            <w:tcBorders>
              <w:top w:val="nil"/>
              <w:left w:val="nil"/>
              <w:bottom w:val="single" w:sz="4" w:space="0" w:color="auto"/>
              <w:right w:val="single" w:sz="4" w:space="0" w:color="auto"/>
            </w:tcBorders>
            <w:vAlign w:val="center"/>
          </w:tcPr>
          <w:p w14:paraId="03422ED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42,251</w:t>
            </w:r>
          </w:p>
        </w:tc>
        <w:tc>
          <w:tcPr>
            <w:tcW w:w="1157" w:type="dxa"/>
            <w:tcBorders>
              <w:top w:val="nil"/>
              <w:left w:val="nil"/>
              <w:bottom w:val="single" w:sz="4" w:space="0" w:color="auto"/>
              <w:right w:val="single" w:sz="4" w:space="0" w:color="auto"/>
            </w:tcBorders>
            <w:vAlign w:val="center"/>
          </w:tcPr>
          <w:p w14:paraId="1D0B970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26,503 </w:t>
            </w:r>
          </w:p>
        </w:tc>
        <w:tc>
          <w:tcPr>
            <w:tcW w:w="1260" w:type="dxa"/>
            <w:tcBorders>
              <w:top w:val="nil"/>
              <w:left w:val="nil"/>
              <w:bottom w:val="single" w:sz="4" w:space="0" w:color="auto"/>
              <w:right w:val="single" w:sz="8" w:space="0" w:color="auto"/>
            </w:tcBorders>
            <w:vAlign w:val="center"/>
          </w:tcPr>
          <w:p w14:paraId="60AD550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10,775 </w:t>
            </w:r>
          </w:p>
        </w:tc>
      </w:tr>
      <w:tr w:rsidR="00CB58BF" w:rsidRPr="00294503" w14:paraId="676CF8AD"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9DD173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w:t>
            </w:r>
          </w:p>
        </w:tc>
        <w:tc>
          <w:tcPr>
            <w:tcW w:w="1157" w:type="dxa"/>
            <w:tcBorders>
              <w:top w:val="nil"/>
              <w:left w:val="nil"/>
              <w:bottom w:val="single" w:sz="4" w:space="0" w:color="auto"/>
              <w:right w:val="single" w:sz="4" w:space="0" w:color="auto"/>
            </w:tcBorders>
            <w:vAlign w:val="center"/>
          </w:tcPr>
          <w:p w14:paraId="11D089E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08470C2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28A9241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7BDA082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7677A7C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6E1C37C3" w14:textId="77777777" w:rsidTr="00BB4FA6">
        <w:trPr>
          <w:trHeight w:val="644"/>
        </w:trPr>
        <w:tc>
          <w:tcPr>
            <w:tcW w:w="2419" w:type="dxa"/>
            <w:tcBorders>
              <w:top w:val="nil"/>
              <w:left w:val="single" w:sz="8" w:space="0" w:color="auto"/>
              <w:bottom w:val="single" w:sz="4" w:space="0" w:color="auto"/>
              <w:right w:val="single" w:sz="4" w:space="0" w:color="auto"/>
            </w:tcBorders>
            <w:shd w:val="clear" w:color="auto" w:fill="99CCFF"/>
            <w:vAlign w:val="center"/>
          </w:tcPr>
          <w:p w14:paraId="5A8CEE4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无形资产原值</w:t>
            </w:r>
          </w:p>
        </w:tc>
        <w:tc>
          <w:tcPr>
            <w:tcW w:w="1157" w:type="dxa"/>
            <w:tcBorders>
              <w:top w:val="nil"/>
              <w:left w:val="nil"/>
              <w:bottom w:val="single" w:sz="4" w:space="0" w:color="auto"/>
              <w:right w:val="single" w:sz="4" w:space="0" w:color="auto"/>
            </w:tcBorders>
            <w:vAlign w:val="center"/>
          </w:tcPr>
          <w:p w14:paraId="6B9DBCB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900,000 </w:t>
            </w:r>
          </w:p>
        </w:tc>
        <w:tc>
          <w:tcPr>
            <w:tcW w:w="1257" w:type="dxa"/>
            <w:tcBorders>
              <w:top w:val="nil"/>
              <w:left w:val="nil"/>
              <w:bottom w:val="single" w:sz="4" w:space="0" w:color="auto"/>
              <w:right w:val="single" w:sz="4" w:space="0" w:color="auto"/>
            </w:tcBorders>
            <w:vAlign w:val="center"/>
          </w:tcPr>
          <w:p w14:paraId="1D5D5E5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840,000 </w:t>
            </w:r>
          </w:p>
        </w:tc>
        <w:tc>
          <w:tcPr>
            <w:tcW w:w="1160" w:type="dxa"/>
            <w:tcBorders>
              <w:top w:val="nil"/>
              <w:left w:val="nil"/>
              <w:bottom w:val="single" w:sz="4" w:space="0" w:color="auto"/>
              <w:right w:val="single" w:sz="4" w:space="0" w:color="auto"/>
            </w:tcBorders>
            <w:vAlign w:val="center"/>
          </w:tcPr>
          <w:p w14:paraId="21F83F4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780,000 </w:t>
            </w:r>
          </w:p>
        </w:tc>
        <w:tc>
          <w:tcPr>
            <w:tcW w:w="1157" w:type="dxa"/>
            <w:tcBorders>
              <w:top w:val="nil"/>
              <w:left w:val="nil"/>
              <w:bottom w:val="single" w:sz="4" w:space="0" w:color="auto"/>
              <w:right w:val="single" w:sz="4" w:space="0" w:color="auto"/>
            </w:tcBorders>
            <w:vAlign w:val="center"/>
          </w:tcPr>
          <w:p w14:paraId="4BA0C90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720,000 </w:t>
            </w:r>
          </w:p>
        </w:tc>
        <w:tc>
          <w:tcPr>
            <w:tcW w:w="1260" w:type="dxa"/>
            <w:tcBorders>
              <w:top w:val="nil"/>
              <w:left w:val="nil"/>
              <w:bottom w:val="single" w:sz="4" w:space="0" w:color="auto"/>
              <w:right w:val="single" w:sz="8" w:space="0" w:color="auto"/>
            </w:tcBorders>
            <w:vAlign w:val="center"/>
          </w:tcPr>
          <w:p w14:paraId="724C245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660,000 </w:t>
            </w:r>
          </w:p>
        </w:tc>
      </w:tr>
      <w:tr w:rsidR="00CB58BF" w:rsidRPr="00294503" w14:paraId="64D7193D"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B94195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减：无形资产摊销</w:t>
            </w:r>
          </w:p>
        </w:tc>
        <w:tc>
          <w:tcPr>
            <w:tcW w:w="1157" w:type="dxa"/>
            <w:tcBorders>
              <w:top w:val="nil"/>
              <w:left w:val="nil"/>
              <w:bottom w:val="single" w:sz="4" w:space="0" w:color="auto"/>
              <w:right w:val="single" w:sz="4" w:space="0" w:color="auto"/>
            </w:tcBorders>
            <w:vAlign w:val="center"/>
          </w:tcPr>
          <w:p w14:paraId="0B9E09C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257" w:type="dxa"/>
            <w:tcBorders>
              <w:top w:val="nil"/>
              <w:left w:val="nil"/>
              <w:bottom w:val="single" w:sz="4" w:space="0" w:color="auto"/>
              <w:right w:val="single" w:sz="4" w:space="0" w:color="auto"/>
            </w:tcBorders>
            <w:vAlign w:val="center"/>
          </w:tcPr>
          <w:p w14:paraId="48EA274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160" w:type="dxa"/>
            <w:tcBorders>
              <w:top w:val="nil"/>
              <w:left w:val="nil"/>
              <w:bottom w:val="single" w:sz="4" w:space="0" w:color="auto"/>
              <w:right w:val="single" w:sz="4" w:space="0" w:color="auto"/>
            </w:tcBorders>
            <w:vAlign w:val="center"/>
          </w:tcPr>
          <w:p w14:paraId="59F2B98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157" w:type="dxa"/>
            <w:tcBorders>
              <w:top w:val="nil"/>
              <w:left w:val="nil"/>
              <w:bottom w:val="single" w:sz="4" w:space="0" w:color="auto"/>
              <w:right w:val="single" w:sz="4" w:space="0" w:color="auto"/>
            </w:tcBorders>
            <w:vAlign w:val="center"/>
          </w:tcPr>
          <w:p w14:paraId="4FC4098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260" w:type="dxa"/>
            <w:tcBorders>
              <w:top w:val="nil"/>
              <w:left w:val="nil"/>
              <w:bottom w:val="single" w:sz="4" w:space="0" w:color="auto"/>
              <w:right w:val="single" w:sz="8" w:space="0" w:color="auto"/>
            </w:tcBorders>
            <w:vAlign w:val="center"/>
          </w:tcPr>
          <w:p w14:paraId="2EAE03D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r>
      <w:tr w:rsidR="00CB58BF" w:rsidRPr="00294503" w14:paraId="42865B85" w14:textId="77777777" w:rsidTr="00BB4FA6">
        <w:trPr>
          <w:trHeight w:val="535"/>
        </w:trPr>
        <w:tc>
          <w:tcPr>
            <w:tcW w:w="2419" w:type="dxa"/>
            <w:tcBorders>
              <w:top w:val="nil"/>
              <w:left w:val="single" w:sz="8" w:space="0" w:color="auto"/>
              <w:bottom w:val="single" w:sz="4" w:space="0" w:color="auto"/>
              <w:right w:val="single" w:sz="4" w:space="0" w:color="auto"/>
            </w:tcBorders>
            <w:shd w:val="clear" w:color="auto" w:fill="99CCFF"/>
            <w:vAlign w:val="center"/>
          </w:tcPr>
          <w:p w14:paraId="2AF01ED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无形资产净值</w:t>
            </w:r>
          </w:p>
        </w:tc>
        <w:tc>
          <w:tcPr>
            <w:tcW w:w="1157" w:type="dxa"/>
            <w:tcBorders>
              <w:top w:val="nil"/>
              <w:left w:val="nil"/>
              <w:bottom w:val="single" w:sz="4" w:space="0" w:color="auto"/>
              <w:right w:val="single" w:sz="4" w:space="0" w:color="auto"/>
            </w:tcBorders>
            <w:vAlign w:val="center"/>
          </w:tcPr>
          <w:p w14:paraId="58DBE43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840,000 </w:t>
            </w:r>
          </w:p>
        </w:tc>
        <w:tc>
          <w:tcPr>
            <w:tcW w:w="1257" w:type="dxa"/>
            <w:tcBorders>
              <w:top w:val="nil"/>
              <w:left w:val="nil"/>
              <w:bottom w:val="single" w:sz="4" w:space="0" w:color="auto"/>
              <w:right w:val="single" w:sz="4" w:space="0" w:color="auto"/>
            </w:tcBorders>
            <w:vAlign w:val="center"/>
          </w:tcPr>
          <w:p w14:paraId="06CFD29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780,000 </w:t>
            </w:r>
          </w:p>
        </w:tc>
        <w:tc>
          <w:tcPr>
            <w:tcW w:w="1160" w:type="dxa"/>
            <w:tcBorders>
              <w:top w:val="nil"/>
              <w:left w:val="nil"/>
              <w:bottom w:val="single" w:sz="4" w:space="0" w:color="auto"/>
              <w:right w:val="single" w:sz="4" w:space="0" w:color="auto"/>
            </w:tcBorders>
            <w:vAlign w:val="center"/>
          </w:tcPr>
          <w:p w14:paraId="6DCF1AA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720,000 </w:t>
            </w:r>
          </w:p>
        </w:tc>
        <w:tc>
          <w:tcPr>
            <w:tcW w:w="1157" w:type="dxa"/>
            <w:tcBorders>
              <w:top w:val="nil"/>
              <w:left w:val="nil"/>
              <w:bottom w:val="single" w:sz="4" w:space="0" w:color="auto"/>
              <w:right w:val="single" w:sz="4" w:space="0" w:color="auto"/>
            </w:tcBorders>
            <w:vAlign w:val="center"/>
          </w:tcPr>
          <w:p w14:paraId="3D3DBE0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660,000 </w:t>
            </w:r>
          </w:p>
        </w:tc>
        <w:tc>
          <w:tcPr>
            <w:tcW w:w="1260" w:type="dxa"/>
            <w:tcBorders>
              <w:top w:val="nil"/>
              <w:left w:val="nil"/>
              <w:bottom w:val="single" w:sz="4" w:space="0" w:color="auto"/>
              <w:right w:val="single" w:sz="8" w:space="0" w:color="auto"/>
            </w:tcBorders>
            <w:vAlign w:val="center"/>
          </w:tcPr>
          <w:p w14:paraId="04AED74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600,000 </w:t>
            </w:r>
          </w:p>
        </w:tc>
      </w:tr>
      <w:tr w:rsidR="00CB58BF" w:rsidRPr="00294503" w14:paraId="6E439DAF"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771E02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非流动资产合计：</w:t>
            </w:r>
          </w:p>
        </w:tc>
        <w:tc>
          <w:tcPr>
            <w:tcW w:w="1157" w:type="dxa"/>
            <w:tcBorders>
              <w:top w:val="nil"/>
              <w:left w:val="nil"/>
              <w:bottom w:val="single" w:sz="4" w:space="0" w:color="auto"/>
              <w:right w:val="single" w:sz="4" w:space="0" w:color="auto"/>
            </w:tcBorders>
            <w:vAlign w:val="center"/>
          </w:tcPr>
          <w:p w14:paraId="26B0DBB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924,669 </w:t>
            </w:r>
          </w:p>
        </w:tc>
        <w:tc>
          <w:tcPr>
            <w:tcW w:w="1257" w:type="dxa"/>
            <w:tcBorders>
              <w:top w:val="nil"/>
              <w:left w:val="nil"/>
              <w:bottom w:val="single" w:sz="4" w:space="0" w:color="auto"/>
              <w:right w:val="single" w:sz="4" w:space="0" w:color="auto"/>
            </w:tcBorders>
            <w:vAlign w:val="center"/>
          </w:tcPr>
          <w:p w14:paraId="69E8A62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843,460</w:t>
            </w:r>
          </w:p>
        </w:tc>
        <w:tc>
          <w:tcPr>
            <w:tcW w:w="1160" w:type="dxa"/>
            <w:tcBorders>
              <w:top w:val="nil"/>
              <w:left w:val="nil"/>
              <w:bottom w:val="single" w:sz="4" w:space="0" w:color="auto"/>
              <w:right w:val="single" w:sz="4" w:space="0" w:color="auto"/>
            </w:tcBorders>
            <w:vAlign w:val="center"/>
          </w:tcPr>
          <w:p w14:paraId="1D3B47B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762,251</w:t>
            </w:r>
          </w:p>
        </w:tc>
        <w:tc>
          <w:tcPr>
            <w:tcW w:w="1157" w:type="dxa"/>
            <w:tcBorders>
              <w:top w:val="nil"/>
              <w:left w:val="nil"/>
              <w:bottom w:val="single" w:sz="4" w:space="0" w:color="auto"/>
              <w:right w:val="single" w:sz="4" w:space="0" w:color="auto"/>
            </w:tcBorders>
            <w:vAlign w:val="center"/>
          </w:tcPr>
          <w:p w14:paraId="063B02A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686,503 </w:t>
            </w:r>
          </w:p>
        </w:tc>
        <w:tc>
          <w:tcPr>
            <w:tcW w:w="1260" w:type="dxa"/>
            <w:tcBorders>
              <w:top w:val="nil"/>
              <w:left w:val="nil"/>
              <w:bottom w:val="single" w:sz="4" w:space="0" w:color="auto"/>
              <w:right w:val="single" w:sz="8" w:space="0" w:color="auto"/>
            </w:tcBorders>
            <w:vAlign w:val="center"/>
          </w:tcPr>
          <w:p w14:paraId="20E0E1D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610775 </w:t>
            </w:r>
          </w:p>
        </w:tc>
      </w:tr>
      <w:tr w:rsidR="00CB58BF" w:rsidRPr="00294503" w14:paraId="54FBEC89"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3053A7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资产合计：</w:t>
            </w:r>
          </w:p>
        </w:tc>
        <w:tc>
          <w:tcPr>
            <w:tcW w:w="1157" w:type="dxa"/>
            <w:tcBorders>
              <w:top w:val="nil"/>
              <w:left w:val="nil"/>
              <w:bottom w:val="single" w:sz="4" w:space="0" w:color="auto"/>
              <w:right w:val="single" w:sz="4" w:space="0" w:color="auto"/>
            </w:tcBorders>
            <w:vAlign w:val="center"/>
          </w:tcPr>
          <w:p w14:paraId="6AA08C5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4,925,596</w:t>
            </w:r>
          </w:p>
        </w:tc>
        <w:tc>
          <w:tcPr>
            <w:tcW w:w="1257" w:type="dxa"/>
            <w:tcBorders>
              <w:top w:val="nil"/>
              <w:left w:val="nil"/>
              <w:bottom w:val="single" w:sz="4" w:space="0" w:color="auto"/>
              <w:right w:val="single" w:sz="4" w:space="0" w:color="auto"/>
            </w:tcBorders>
            <w:vAlign w:val="center"/>
          </w:tcPr>
          <w:p w14:paraId="2C33FC4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61613AF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4" w:space="0" w:color="auto"/>
              <w:right w:val="single" w:sz="4" w:space="0" w:color="auto"/>
            </w:tcBorders>
            <w:vAlign w:val="center"/>
          </w:tcPr>
          <w:p w14:paraId="6A20823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4" w:space="0" w:color="auto"/>
              <w:right w:val="single" w:sz="8" w:space="0" w:color="auto"/>
            </w:tcBorders>
            <w:vAlign w:val="center"/>
          </w:tcPr>
          <w:p w14:paraId="7C2FE89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33,904,011</w:t>
            </w:r>
          </w:p>
        </w:tc>
      </w:tr>
      <w:tr w:rsidR="00CB58BF" w:rsidRPr="00294503" w14:paraId="06269DCE"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FAE166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w:t>
            </w:r>
          </w:p>
        </w:tc>
        <w:tc>
          <w:tcPr>
            <w:tcW w:w="1157" w:type="dxa"/>
            <w:tcBorders>
              <w:top w:val="nil"/>
              <w:left w:val="nil"/>
              <w:bottom w:val="single" w:sz="4" w:space="0" w:color="auto"/>
              <w:right w:val="single" w:sz="4" w:space="0" w:color="auto"/>
            </w:tcBorders>
            <w:vAlign w:val="center"/>
          </w:tcPr>
          <w:p w14:paraId="349EC7C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A6242D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36AB9C2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70937BA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64FAD76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160D89C4"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280A65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lastRenderedPageBreak/>
              <w:t>短期借款</w:t>
            </w:r>
          </w:p>
        </w:tc>
        <w:tc>
          <w:tcPr>
            <w:tcW w:w="1157" w:type="dxa"/>
            <w:tcBorders>
              <w:top w:val="nil"/>
              <w:left w:val="nil"/>
              <w:bottom w:val="single" w:sz="4" w:space="0" w:color="auto"/>
              <w:right w:val="single" w:sz="4" w:space="0" w:color="auto"/>
            </w:tcBorders>
            <w:vAlign w:val="center"/>
          </w:tcPr>
          <w:p w14:paraId="6C79AAB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12975C9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53C8D1F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57" w:type="dxa"/>
            <w:tcBorders>
              <w:top w:val="nil"/>
              <w:left w:val="nil"/>
              <w:bottom w:val="single" w:sz="4" w:space="0" w:color="auto"/>
              <w:right w:val="single" w:sz="4" w:space="0" w:color="auto"/>
            </w:tcBorders>
            <w:vAlign w:val="center"/>
          </w:tcPr>
          <w:p w14:paraId="5A2BF64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60" w:type="dxa"/>
            <w:tcBorders>
              <w:top w:val="nil"/>
              <w:left w:val="nil"/>
              <w:bottom w:val="single" w:sz="4" w:space="0" w:color="auto"/>
              <w:right w:val="single" w:sz="8" w:space="0" w:color="auto"/>
            </w:tcBorders>
            <w:vAlign w:val="center"/>
          </w:tcPr>
          <w:p w14:paraId="6392E95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r>
      <w:tr w:rsidR="00CB58BF" w:rsidRPr="00294503" w14:paraId="031E7701" w14:textId="77777777" w:rsidTr="00BB4FA6">
        <w:trPr>
          <w:trHeight w:val="534"/>
        </w:trPr>
        <w:tc>
          <w:tcPr>
            <w:tcW w:w="2419" w:type="dxa"/>
            <w:tcBorders>
              <w:top w:val="nil"/>
              <w:left w:val="single" w:sz="8" w:space="0" w:color="auto"/>
              <w:bottom w:val="single" w:sz="4" w:space="0" w:color="auto"/>
              <w:right w:val="single" w:sz="4" w:space="0" w:color="auto"/>
            </w:tcBorders>
            <w:shd w:val="clear" w:color="auto" w:fill="99CCFF"/>
            <w:vAlign w:val="center"/>
          </w:tcPr>
          <w:p w14:paraId="206AE6A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应付股利</w:t>
            </w:r>
          </w:p>
        </w:tc>
        <w:tc>
          <w:tcPr>
            <w:tcW w:w="1157" w:type="dxa"/>
            <w:tcBorders>
              <w:top w:val="nil"/>
              <w:left w:val="nil"/>
              <w:bottom w:val="single" w:sz="4" w:space="0" w:color="auto"/>
              <w:right w:val="single" w:sz="4" w:space="0" w:color="auto"/>
            </w:tcBorders>
            <w:vAlign w:val="center"/>
          </w:tcPr>
          <w:p w14:paraId="401FE605" w14:textId="77777777" w:rsidR="00CB58BF" w:rsidRPr="00294503" w:rsidRDefault="00CB58BF" w:rsidP="00BB4FA6">
            <w:pPr>
              <w:widowControl/>
              <w:spacing w:line="360" w:lineRule="auto"/>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22C814A0" w14:textId="77777777" w:rsidR="00CB58BF" w:rsidRPr="00294503" w:rsidRDefault="00CB58BF" w:rsidP="00BB4FA6">
            <w:pPr>
              <w:widowControl/>
              <w:spacing w:line="360" w:lineRule="auto"/>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CC0A8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2,889,030 </w:t>
            </w:r>
          </w:p>
        </w:tc>
        <w:tc>
          <w:tcPr>
            <w:tcW w:w="1157" w:type="dxa"/>
            <w:tcBorders>
              <w:top w:val="nil"/>
              <w:left w:val="nil"/>
              <w:bottom w:val="single" w:sz="4" w:space="0" w:color="auto"/>
              <w:right w:val="single" w:sz="4" w:space="0" w:color="auto"/>
            </w:tcBorders>
            <w:vAlign w:val="center"/>
          </w:tcPr>
          <w:p w14:paraId="5EBDA78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2CD1AE7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9188420" w14:textId="77777777" w:rsidTr="00BB4FA6">
        <w:trPr>
          <w:trHeight w:val="542"/>
        </w:trPr>
        <w:tc>
          <w:tcPr>
            <w:tcW w:w="2419" w:type="dxa"/>
            <w:tcBorders>
              <w:top w:val="nil"/>
              <w:left w:val="single" w:sz="8" w:space="0" w:color="auto"/>
              <w:bottom w:val="single" w:sz="4" w:space="0" w:color="auto"/>
              <w:right w:val="single" w:sz="4" w:space="0" w:color="auto"/>
            </w:tcBorders>
            <w:shd w:val="clear" w:color="auto" w:fill="99CCFF"/>
            <w:vAlign w:val="center"/>
          </w:tcPr>
          <w:p w14:paraId="42C8133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流动负债合计</w:t>
            </w:r>
          </w:p>
        </w:tc>
        <w:tc>
          <w:tcPr>
            <w:tcW w:w="1157" w:type="dxa"/>
            <w:tcBorders>
              <w:top w:val="nil"/>
              <w:left w:val="nil"/>
              <w:bottom w:val="single" w:sz="4" w:space="0" w:color="auto"/>
              <w:right w:val="single" w:sz="4" w:space="0" w:color="auto"/>
            </w:tcBorders>
            <w:vAlign w:val="center"/>
          </w:tcPr>
          <w:p w14:paraId="109510A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41ABA217" w14:textId="77777777" w:rsidR="00CB58BF" w:rsidRPr="00294503" w:rsidRDefault="00CB58BF" w:rsidP="00BB4FA6">
            <w:pPr>
              <w:widowControl/>
              <w:spacing w:line="360" w:lineRule="auto"/>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762FA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2,889,030 </w:t>
            </w:r>
          </w:p>
        </w:tc>
        <w:tc>
          <w:tcPr>
            <w:tcW w:w="1157" w:type="dxa"/>
            <w:tcBorders>
              <w:top w:val="nil"/>
              <w:left w:val="nil"/>
              <w:bottom w:val="single" w:sz="4" w:space="0" w:color="auto"/>
              <w:right w:val="single" w:sz="4" w:space="0" w:color="auto"/>
            </w:tcBorders>
            <w:vAlign w:val="center"/>
          </w:tcPr>
          <w:p w14:paraId="010E4D8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1CC1925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B749348"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C91A78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负债合计：</w:t>
            </w:r>
          </w:p>
        </w:tc>
        <w:tc>
          <w:tcPr>
            <w:tcW w:w="1157" w:type="dxa"/>
            <w:tcBorders>
              <w:top w:val="nil"/>
              <w:left w:val="nil"/>
              <w:bottom w:val="single" w:sz="4" w:space="0" w:color="auto"/>
              <w:right w:val="single" w:sz="4" w:space="0" w:color="auto"/>
            </w:tcBorders>
            <w:vAlign w:val="center"/>
          </w:tcPr>
          <w:p w14:paraId="0AD433B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09CFE4BF"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078725E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2,889,030 </w:t>
            </w:r>
          </w:p>
        </w:tc>
        <w:tc>
          <w:tcPr>
            <w:tcW w:w="1157" w:type="dxa"/>
            <w:tcBorders>
              <w:top w:val="nil"/>
              <w:left w:val="nil"/>
              <w:bottom w:val="single" w:sz="4" w:space="0" w:color="auto"/>
              <w:right w:val="single" w:sz="4" w:space="0" w:color="auto"/>
            </w:tcBorders>
            <w:vAlign w:val="center"/>
          </w:tcPr>
          <w:p w14:paraId="66C55FA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3CF2D8D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D927D67"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2430453"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w:t>
            </w:r>
          </w:p>
        </w:tc>
        <w:tc>
          <w:tcPr>
            <w:tcW w:w="1157" w:type="dxa"/>
            <w:tcBorders>
              <w:top w:val="nil"/>
              <w:left w:val="nil"/>
              <w:bottom w:val="single" w:sz="4" w:space="0" w:color="auto"/>
              <w:right w:val="single" w:sz="4" w:space="0" w:color="auto"/>
            </w:tcBorders>
            <w:vAlign w:val="center"/>
          </w:tcPr>
          <w:p w14:paraId="7009D5D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45CA1D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30B8C88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3BF2020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4E45246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614A4A08"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07E1A72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实收资本</w:t>
            </w:r>
          </w:p>
        </w:tc>
        <w:tc>
          <w:tcPr>
            <w:tcW w:w="1157" w:type="dxa"/>
            <w:tcBorders>
              <w:top w:val="nil"/>
              <w:left w:val="nil"/>
              <w:bottom w:val="single" w:sz="4" w:space="0" w:color="auto"/>
              <w:right w:val="single" w:sz="4" w:space="0" w:color="auto"/>
            </w:tcBorders>
            <w:vAlign w:val="center"/>
          </w:tcPr>
          <w:p w14:paraId="76D6F2C9"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w:t>
            </w:r>
            <w:r w:rsidRPr="00294503">
              <w:rPr>
                <w:rFonts w:asciiTheme="minorEastAsia" w:hAnsiTheme="minorEastAsia" w:cs="宋体" w:hint="eastAsia"/>
                <w:kern w:val="0"/>
              </w:rPr>
              <w:t>，250,000</w:t>
            </w:r>
          </w:p>
        </w:tc>
        <w:tc>
          <w:tcPr>
            <w:tcW w:w="1257" w:type="dxa"/>
            <w:tcBorders>
              <w:top w:val="nil"/>
              <w:left w:val="nil"/>
              <w:bottom w:val="single" w:sz="4" w:space="0" w:color="auto"/>
              <w:right w:val="single" w:sz="4" w:space="0" w:color="auto"/>
            </w:tcBorders>
            <w:vAlign w:val="center"/>
          </w:tcPr>
          <w:p w14:paraId="2F2D04E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2，</w:t>
            </w:r>
            <w:r w:rsidRPr="00294503">
              <w:rPr>
                <w:rFonts w:asciiTheme="minorEastAsia" w:hAnsiTheme="minorEastAsia" w:cs="宋体"/>
                <w:kern w:val="0"/>
              </w:rPr>
              <w:t>2</w:t>
            </w:r>
            <w:r w:rsidRPr="00294503">
              <w:rPr>
                <w:rFonts w:asciiTheme="minorEastAsia" w:hAnsiTheme="minorEastAsia" w:cs="宋体" w:hint="eastAsia"/>
                <w:kern w:val="0"/>
              </w:rPr>
              <w:t>5</w:t>
            </w:r>
            <w:r w:rsidRPr="00294503">
              <w:rPr>
                <w:rFonts w:asciiTheme="minorEastAsia" w:hAnsiTheme="minorEastAsia" w:cs="宋体"/>
                <w:kern w:val="0"/>
              </w:rPr>
              <w:t xml:space="preserve">0,000 </w:t>
            </w:r>
          </w:p>
        </w:tc>
        <w:tc>
          <w:tcPr>
            <w:tcW w:w="1160" w:type="dxa"/>
            <w:tcBorders>
              <w:top w:val="nil"/>
              <w:left w:val="nil"/>
              <w:bottom w:val="single" w:sz="4" w:space="0" w:color="auto"/>
              <w:right w:val="single" w:sz="4" w:space="0" w:color="auto"/>
            </w:tcBorders>
            <w:vAlign w:val="center"/>
          </w:tcPr>
          <w:p w14:paraId="6D20E8F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c>
          <w:tcPr>
            <w:tcW w:w="1157" w:type="dxa"/>
            <w:tcBorders>
              <w:top w:val="nil"/>
              <w:left w:val="nil"/>
              <w:bottom w:val="single" w:sz="4" w:space="0" w:color="auto"/>
              <w:right w:val="single" w:sz="4" w:space="0" w:color="auto"/>
            </w:tcBorders>
            <w:vAlign w:val="center"/>
          </w:tcPr>
          <w:p w14:paraId="2295C1D8"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c>
          <w:tcPr>
            <w:tcW w:w="1260" w:type="dxa"/>
            <w:tcBorders>
              <w:top w:val="nil"/>
              <w:left w:val="nil"/>
              <w:bottom w:val="single" w:sz="4" w:space="0" w:color="auto"/>
              <w:right w:val="single" w:sz="8" w:space="0" w:color="auto"/>
            </w:tcBorders>
            <w:vAlign w:val="center"/>
          </w:tcPr>
          <w:p w14:paraId="663A2FD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r>
      <w:tr w:rsidR="00CB58BF" w:rsidRPr="00294503" w14:paraId="180D5037"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A07099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盈余公积</w:t>
            </w:r>
          </w:p>
        </w:tc>
        <w:tc>
          <w:tcPr>
            <w:tcW w:w="1157" w:type="dxa"/>
            <w:tcBorders>
              <w:top w:val="nil"/>
              <w:left w:val="nil"/>
              <w:bottom w:val="single" w:sz="4" w:space="0" w:color="auto"/>
              <w:right w:val="single" w:sz="4" w:space="0" w:color="auto"/>
            </w:tcBorders>
            <w:vAlign w:val="center"/>
          </w:tcPr>
          <w:p w14:paraId="7B06F8C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150</w:t>
            </w:r>
            <w:r w:rsidRPr="00294503">
              <w:rPr>
                <w:rFonts w:asciiTheme="minorEastAsia" w:hAnsiTheme="minorEastAsia" w:cs="宋体" w:hint="eastAsia"/>
                <w:kern w:val="0"/>
              </w:rPr>
              <w:t>，</w:t>
            </w:r>
            <w:r w:rsidRPr="00294503">
              <w:rPr>
                <w:rFonts w:asciiTheme="minorEastAsia" w:hAnsiTheme="minorEastAsia" w:cs="宋体"/>
                <w:kern w:val="0"/>
              </w:rPr>
              <w:t>317</w:t>
            </w:r>
          </w:p>
        </w:tc>
        <w:tc>
          <w:tcPr>
            <w:tcW w:w="1257" w:type="dxa"/>
            <w:tcBorders>
              <w:top w:val="nil"/>
              <w:left w:val="nil"/>
              <w:bottom w:val="single" w:sz="4" w:space="0" w:color="auto"/>
              <w:right w:val="single" w:sz="4" w:space="0" w:color="auto"/>
            </w:tcBorders>
            <w:vAlign w:val="center"/>
          </w:tcPr>
          <w:p w14:paraId="558218B2"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512</w:t>
            </w:r>
            <w:r w:rsidRPr="00294503">
              <w:rPr>
                <w:rFonts w:asciiTheme="minorEastAsia" w:hAnsiTheme="minorEastAsia" w:cs="宋体" w:hint="eastAsia"/>
                <w:kern w:val="0"/>
              </w:rPr>
              <w:t>，</w:t>
            </w:r>
            <w:r w:rsidRPr="00294503">
              <w:rPr>
                <w:rFonts w:asciiTheme="minorEastAsia" w:hAnsiTheme="minorEastAsia" w:cs="宋体"/>
                <w:kern w:val="0"/>
              </w:rPr>
              <w:t>867</w:t>
            </w:r>
          </w:p>
        </w:tc>
        <w:tc>
          <w:tcPr>
            <w:tcW w:w="1160" w:type="dxa"/>
            <w:tcBorders>
              <w:top w:val="nil"/>
              <w:left w:val="nil"/>
              <w:bottom w:val="single" w:sz="4" w:space="0" w:color="auto"/>
              <w:right w:val="single" w:sz="4" w:space="0" w:color="auto"/>
            </w:tcBorders>
            <w:vAlign w:val="center"/>
          </w:tcPr>
          <w:p w14:paraId="7AFA45F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541</w:t>
            </w:r>
            <w:r w:rsidRPr="00294503">
              <w:rPr>
                <w:rFonts w:asciiTheme="minorEastAsia" w:hAnsiTheme="minorEastAsia" w:cs="宋体" w:hint="eastAsia"/>
                <w:kern w:val="0"/>
              </w:rPr>
              <w:t>，</w:t>
            </w:r>
            <w:r w:rsidRPr="00294503">
              <w:rPr>
                <w:rFonts w:asciiTheme="minorEastAsia" w:hAnsiTheme="minorEastAsia" w:cs="宋体"/>
                <w:kern w:val="0"/>
              </w:rPr>
              <w:t>606.9</w:t>
            </w:r>
          </w:p>
        </w:tc>
        <w:tc>
          <w:tcPr>
            <w:tcW w:w="1157" w:type="dxa"/>
            <w:tcBorders>
              <w:top w:val="nil"/>
              <w:left w:val="nil"/>
              <w:bottom w:val="single" w:sz="4" w:space="0" w:color="auto"/>
              <w:right w:val="single" w:sz="4" w:space="0" w:color="auto"/>
            </w:tcBorders>
            <w:vAlign w:val="center"/>
          </w:tcPr>
          <w:p w14:paraId="6E5C1F9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8678</w:t>
            </w:r>
            <w:r w:rsidRPr="00294503">
              <w:rPr>
                <w:rFonts w:asciiTheme="minorEastAsia" w:hAnsiTheme="minorEastAsia" w:cs="宋体" w:hint="eastAsia"/>
                <w:kern w:val="0"/>
              </w:rPr>
              <w:t>，</w:t>
            </w:r>
            <w:r w:rsidRPr="00294503">
              <w:rPr>
                <w:rFonts w:asciiTheme="minorEastAsia" w:hAnsiTheme="minorEastAsia" w:cs="宋体"/>
                <w:kern w:val="0"/>
              </w:rPr>
              <w:t>72.2</w:t>
            </w:r>
          </w:p>
        </w:tc>
        <w:tc>
          <w:tcPr>
            <w:tcW w:w="1260" w:type="dxa"/>
            <w:tcBorders>
              <w:top w:val="nil"/>
              <w:left w:val="nil"/>
              <w:bottom w:val="single" w:sz="4" w:space="0" w:color="auto"/>
              <w:right w:val="single" w:sz="8" w:space="0" w:color="auto"/>
            </w:tcBorders>
            <w:vAlign w:val="center"/>
          </w:tcPr>
          <w:p w14:paraId="5F353A6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1376</w:t>
            </w:r>
            <w:r w:rsidRPr="00294503">
              <w:rPr>
                <w:rFonts w:asciiTheme="minorEastAsia" w:hAnsiTheme="minorEastAsia" w:cs="宋体" w:hint="eastAsia"/>
                <w:kern w:val="0"/>
              </w:rPr>
              <w:t>，</w:t>
            </w:r>
            <w:r w:rsidRPr="00294503">
              <w:rPr>
                <w:rFonts w:asciiTheme="minorEastAsia" w:hAnsiTheme="minorEastAsia" w:cs="宋体"/>
                <w:kern w:val="0"/>
              </w:rPr>
              <w:t xml:space="preserve">882.9 </w:t>
            </w:r>
          </w:p>
        </w:tc>
      </w:tr>
      <w:tr w:rsidR="00CB58BF" w:rsidRPr="00294503" w14:paraId="76115D9E"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1CB119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未分配利润</w:t>
            </w:r>
          </w:p>
        </w:tc>
        <w:tc>
          <w:tcPr>
            <w:tcW w:w="1157" w:type="dxa"/>
            <w:tcBorders>
              <w:top w:val="nil"/>
              <w:left w:val="nil"/>
              <w:bottom w:val="single" w:sz="4" w:space="0" w:color="auto"/>
              <w:right w:val="single" w:sz="4" w:space="0" w:color="auto"/>
            </w:tcBorders>
            <w:vAlign w:val="center"/>
          </w:tcPr>
          <w:p w14:paraId="766DBB5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2,475,279</w:t>
            </w:r>
          </w:p>
        </w:tc>
        <w:tc>
          <w:tcPr>
            <w:tcW w:w="1257" w:type="dxa"/>
            <w:tcBorders>
              <w:top w:val="nil"/>
              <w:left w:val="nil"/>
              <w:bottom w:val="single" w:sz="4" w:space="0" w:color="auto"/>
              <w:right w:val="single" w:sz="4" w:space="0" w:color="auto"/>
            </w:tcBorders>
            <w:vAlign w:val="center"/>
          </w:tcPr>
          <w:p w14:paraId="6ABA013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7,292,473</w:t>
            </w:r>
          </w:p>
        </w:tc>
        <w:tc>
          <w:tcPr>
            <w:tcW w:w="1160" w:type="dxa"/>
            <w:tcBorders>
              <w:top w:val="nil"/>
              <w:left w:val="nil"/>
              <w:bottom w:val="single" w:sz="4" w:space="0" w:color="auto"/>
              <w:right w:val="single" w:sz="4" w:space="0" w:color="auto"/>
            </w:tcBorders>
            <w:vAlign w:val="center"/>
          </w:tcPr>
          <w:p w14:paraId="7CCE067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24,177,921 </w:t>
            </w:r>
          </w:p>
        </w:tc>
        <w:tc>
          <w:tcPr>
            <w:tcW w:w="1157" w:type="dxa"/>
            <w:tcBorders>
              <w:top w:val="nil"/>
              <w:left w:val="nil"/>
              <w:bottom w:val="single" w:sz="4" w:space="0" w:color="auto"/>
              <w:right w:val="single" w:sz="4" w:space="0" w:color="auto"/>
            </w:tcBorders>
            <w:vAlign w:val="center"/>
          </w:tcPr>
          <w:p w14:paraId="06DB728E"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45,299,061 </w:t>
            </w:r>
          </w:p>
        </w:tc>
        <w:tc>
          <w:tcPr>
            <w:tcW w:w="1260" w:type="dxa"/>
            <w:tcBorders>
              <w:top w:val="nil"/>
              <w:left w:val="nil"/>
              <w:bottom w:val="single" w:sz="4" w:space="0" w:color="auto"/>
              <w:right w:val="single" w:sz="8" w:space="0" w:color="auto"/>
            </w:tcBorders>
            <w:vAlign w:val="center"/>
          </w:tcPr>
          <w:p w14:paraId="2BC66B5B"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81,627,088 </w:t>
            </w:r>
          </w:p>
        </w:tc>
      </w:tr>
      <w:tr w:rsidR="00CB58BF" w:rsidRPr="00294503" w14:paraId="34877D69" w14:textId="77777777" w:rsidTr="00BB4FA6">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341754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股东权益合计</w:t>
            </w:r>
          </w:p>
        </w:tc>
        <w:tc>
          <w:tcPr>
            <w:tcW w:w="1157" w:type="dxa"/>
            <w:tcBorders>
              <w:top w:val="nil"/>
              <w:left w:val="nil"/>
              <w:bottom w:val="single" w:sz="4" w:space="0" w:color="auto"/>
              <w:right w:val="single" w:sz="4" w:space="0" w:color="auto"/>
            </w:tcBorders>
            <w:vAlign w:val="center"/>
          </w:tcPr>
          <w:p w14:paraId="513C0605"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4,425,596</w:t>
            </w:r>
          </w:p>
        </w:tc>
        <w:tc>
          <w:tcPr>
            <w:tcW w:w="1257" w:type="dxa"/>
            <w:tcBorders>
              <w:top w:val="nil"/>
              <w:left w:val="nil"/>
              <w:bottom w:val="single" w:sz="4" w:space="0" w:color="auto"/>
              <w:right w:val="single" w:sz="4" w:space="0" w:color="auto"/>
            </w:tcBorders>
            <w:vAlign w:val="center"/>
          </w:tcPr>
          <w:p w14:paraId="06BFCBA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06F3A2DA"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12,011,648</w:t>
            </w:r>
          </w:p>
        </w:tc>
        <w:tc>
          <w:tcPr>
            <w:tcW w:w="1157" w:type="dxa"/>
            <w:tcBorders>
              <w:top w:val="nil"/>
              <w:left w:val="nil"/>
              <w:bottom w:val="single" w:sz="4" w:space="0" w:color="auto"/>
              <w:right w:val="single" w:sz="4" w:space="0" w:color="auto"/>
            </w:tcBorders>
            <w:vAlign w:val="center"/>
          </w:tcPr>
          <w:p w14:paraId="4BBB43F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16,538,899</w:t>
            </w:r>
          </w:p>
        </w:tc>
        <w:tc>
          <w:tcPr>
            <w:tcW w:w="1260" w:type="dxa"/>
            <w:tcBorders>
              <w:top w:val="nil"/>
              <w:left w:val="nil"/>
              <w:bottom w:val="single" w:sz="4" w:space="0" w:color="auto"/>
              <w:right w:val="single" w:sz="8" w:space="0" w:color="auto"/>
            </w:tcBorders>
            <w:vAlign w:val="center"/>
          </w:tcPr>
          <w:p w14:paraId="6A2BFCA0"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24,551,241</w:t>
            </w:r>
          </w:p>
        </w:tc>
      </w:tr>
      <w:tr w:rsidR="00CB58BF" w:rsidRPr="00294503" w14:paraId="3538BC99" w14:textId="77777777" w:rsidTr="00BB4FA6">
        <w:trPr>
          <w:trHeight w:val="269"/>
        </w:trPr>
        <w:tc>
          <w:tcPr>
            <w:tcW w:w="2419" w:type="dxa"/>
            <w:tcBorders>
              <w:top w:val="nil"/>
              <w:left w:val="single" w:sz="8" w:space="0" w:color="auto"/>
              <w:bottom w:val="single" w:sz="8" w:space="0" w:color="auto"/>
              <w:right w:val="single" w:sz="4" w:space="0" w:color="auto"/>
            </w:tcBorders>
            <w:shd w:val="clear" w:color="auto" w:fill="99CCFF"/>
            <w:vAlign w:val="center"/>
          </w:tcPr>
          <w:p w14:paraId="4CE30594"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hint="eastAsia"/>
                <w:kern w:val="0"/>
              </w:rPr>
              <w:t>负债及所有者权益合计</w:t>
            </w:r>
            <w:r w:rsidRPr="00294503">
              <w:rPr>
                <w:rFonts w:asciiTheme="minorEastAsia" w:hAnsiTheme="minorEastAsia" w:cs="宋体"/>
                <w:kern w:val="0"/>
              </w:rPr>
              <w:t>:</w:t>
            </w:r>
          </w:p>
        </w:tc>
        <w:tc>
          <w:tcPr>
            <w:tcW w:w="1157" w:type="dxa"/>
            <w:tcBorders>
              <w:top w:val="nil"/>
              <w:left w:val="nil"/>
              <w:bottom w:val="single" w:sz="8" w:space="0" w:color="auto"/>
              <w:right w:val="single" w:sz="4" w:space="0" w:color="auto"/>
            </w:tcBorders>
            <w:vAlign w:val="center"/>
          </w:tcPr>
          <w:p w14:paraId="3C59CFD7"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4,925,596</w:t>
            </w:r>
          </w:p>
        </w:tc>
        <w:tc>
          <w:tcPr>
            <w:tcW w:w="1257" w:type="dxa"/>
            <w:tcBorders>
              <w:top w:val="nil"/>
              <w:left w:val="nil"/>
              <w:bottom w:val="single" w:sz="8" w:space="0" w:color="auto"/>
              <w:right w:val="single" w:sz="4" w:space="0" w:color="auto"/>
            </w:tcBorders>
            <w:vAlign w:val="center"/>
          </w:tcPr>
          <w:p w14:paraId="5C87331C"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10,055,340</w:t>
            </w:r>
          </w:p>
        </w:tc>
        <w:tc>
          <w:tcPr>
            <w:tcW w:w="1160" w:type="dxa"/>
            <w:tcBorders>
              <w:top w:val="nil"/>
              <w:left w:val="nil"/>
              <w:bottom w:val="single" w:sz="8" w:space="0" w:color="auto"/>
              <w:right w:val="single" w:sz="4" w:space="0" w:color="auto"/>
            </w:tcBorders>
            <w:vAlign w:val="center"/>
          </w:tcPr>
          <w:p w14:paraId="49C0A85D"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8" w:space="0" w:color="auto"/>
              <w:right w:val="single" w:sz="4" w:space="0" w:color="auto"/>
            </w:tcBorders>
            <w:vAlign w:val="center"/>
          </w:tcPr>
          <w:p w14:paraId="7F07E6E6"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8" w:space="0" w:color="auto"/>
              <w:right w:val="single" w:sz="8" w:space="0" w:color="auto"/>
            </w:tcBorders>
            <w:vAlign w:val="center"/>
          </w:tcPr>
          <w:p w14:paraId="6D321411" w14:textId="77777777" w:rsidR="00CB58BF" w:rsidRPr="00294503" w:rsidRDefault="00CB58BF" w:rsidP="00BB4FA6">
            <w:pPr>
              <w:widowControl/>
              <w:spacing w:line="360" w:lineRule="auto"/>
              <w:rPr>
                <w:rFonts w:asciiTheme="minorEastAsia" w:hAnsiTheme="minorEastAsia" w:cs="宋体"/>
                <w:kern w:val="0"/>
              </w:rPr>
            </w:pPr>
            <w:r w:rsidRPr="00294503">
              <w:rPr>
                <w:rFonts w:asciiTheme="minorEastAsia" w:hAnsiTheme="minorEastAsia" w:cs="宋体"/>
                <w:kern w:val="0"/>
              </w:rPr>
              <w:t xml:space="preserve"> 33,904,011</w:t>
            </w:r>
          </w:p>
        </w:tc>
      </w:tr>
    </w:tbl>
    <w:p w14:paraId="360C72C5" w14:textId="77777777" w:rsidR="00CB58BF" w:rsidRPr="00964A06" w:rsidRDefault="00CB58BF" w:rsidP="00CB58BF">
      <w:pPr>
        <w:pStyle w:val="2"/>
      </w:pPr>
      <w:r>
        <w:rPr>
          <w:rFonts w:hint="eastAsia"/>
        </w:rPr>
        <w:t xml:space="preserve">9.6 </w:t>
      </w:r>
      <w:r w:rsidRPr="00964A06">
        <w:rPr>
          <w:rFonts w:hint="eastAsia"/>
        </w:rPr>
        <w:t>盈利能力分析</w:t>
      </w:r>
    </w:p>
    <w:p w14:paraId="169BC9DC" w14:textId="77777777" w:rsidR="00CB58BF" w:rsidRPr="003A7F70" w:rsidRDefault="00CB58BF" w:rsidP="00CB58BF">
      <w:pPr>
        <w:pStyle w:val="aa"/>
        <w:spacing w:line="360" w:lineRule="auto"/>
        <w:ind w:left="480" w:firstLineChars="0" w:firstLine="0"/>
        <w:rPr>
          <w:rFonts w:ascii="宋体" w:eastAsia="宋体" w:hAnsi="宋体"/>
        </w:rPr>
      </w:pPr>
      <w:r w:rsidRPr="003A7F70">
        <w:rPr>
          <w:rFonts w:ascii="宋体" w:eastAsia="宋体" w:hAnsi="宋体" w:hint="eastAsia"/>
        </w:rPr>
        <w:t>考虑到无风险收益率以及项目本身，假设项目的折现率为10%。</w:t>
      </w:r>
    </w:p>
    <w:p w14:paraId="719BABAD"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lastRenderedPageBreak/>
        <w:t>投资净现值</w:t>
      </w:r>
    </w:p>
    <w:p w14:paraId="7C15F2DF"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项目投资财务净现值为</w:t>
      </w:r>
    </w:p>
    <w:p w14:paraId="71134BEC"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ab/>
      </w:r>
      <m:oMath>
        <m:r>
          <m:rPr>
            <m:sty m:val="p"/>
          </m:rPr>
          <w:rPr>
            <w:rFonts w:ascii="Cambria Math" w:eastAsia="宋体" w:hAnsi="Cambria Math" w:hint="eastAsia"/>
          </w:rPr>
          <m:t>NPV=</m:t>
        </m:r>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m:t>
                    </m:r>
                  </m:e>
                </m:d>
              </m:e>
              <m:sup>
                <m:r>
                  <w:rPr>
                    <w:rFonts w:ascii="Cambria Math" w:eastAsia="宋体" w:hAnsi="Cambria Math" w:cs="Calibri"/>
                  </w:rPr>
                  <m:t>-</m:t>
                </m:r>
                <m:r>
                  <w:rPr>
                    <w:rFonts w:ascii="Cambria Math" w:eastAsia="宋体" w:hAnsi="Cambria Math" w:hint="eastAsia"/>
                  </w:rPr>
                  <m:t>t</m:t>
                </m:r>
              </m:sup>
            </m:sSup>
          </m:e>
        </m:nary>
      </m:oMath>
    </w:p>
    <w:p w14:paraId="0C5480C4"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计算得税后的NPV = 404405.59（元），远大于0，说明项目盈利能力强。</w:t>
      </w:r>
    </w:p>
    <w:p w14:paraId="20DCA590"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投资回收期</w:t>
      </w:r>
    </w:p>
    <w:p w14:paraId="4BC84E4B"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根据上面的假设，计算得投资回收期（税后）：</w:t>
      </w:r>
    </w:p>
    <w:p w14:paraId="5E7069F0" w14:textId="77777777" w:rsidR="00CB58BF" w:rsidRPr="00BF4E53" w:rsidRDefault="00CB58BF" w:rsidP="00CB58BF">
      <w:pPr>
        <w:pStyle w:val="aa"/>
        <w:spacing w:line="360" w:lineRule="auto"/>
        <w:ind w:left="840" w:firstLineChars="0" w:firstLine="0"/>
        <w:rPr>
          <w:rFonts w:ascii="宋体" w:eastAsia="宋体" w:hAnsi="宋体"/>
        </w:rPr>
      </w:pPr>
      <m:oMathPara>
        <m:oMath>
          <m:r>
            <m:rPr>
              <m:sty m:val="p"/>
            </m:rPr>
            <w:rPr>
              <w:rFonts w:ascii="Cambria Math" w:eastAsia="宋体" w:hAnsi="Cambria Math" w:hint="eastAsia"/>
            </w:rPr>
            <m:t>回收期</m:t>
          </m:r>
          <m:r>
            <m:rPr>
              <m:sty m:val="p"/>
            </m:rPr>
            <w:rPr>
              <w:rFonts w:ascii="Cambria Math" w:eastAsia="宋体" w:hAnsi="Cambria Math" w:hint="eastAsia"/>
            </w:rPr>
            <m:t>=</m:t>
          </m:r>
          <m:r>
            <m:rPr>
              <m:sty m:val="p"/>
            </m:rPr>
            <w:rPr>
              <w:rFonts w:ascii="Cambria Math" w:eastAsia="宋体" w:hAnsi="Cambria Math" w:hint="eastAsia"/>
            </w:rPr>
            <m:t>累计税后净现值出现正值年数</m:t>
          </m:r>
          <m:r>
            <m:rPr>
              <m:sty m:val="p"/>
            </m:rPr>
            <w:rPr>
              <w:rFonts w:ascii="Cambria Math" w:eastAsia="宋体" w:hAnsi="Cambria Math" w:cs="Calibri"/>
            </w:rPr>
            <m:t>-</m:t>
          </m:r>
          <m:r>
            <m:rPr>
              <m:sty m:val="p"/>
            </m:rPr>
            <w:rPr>
              <w:rFonts w:ascii="Cambria Math" w:eastAsia="宋体" w:hAnsi="Cambria Math" w:hint="eastAsia"/>
            </w:rPr>
            <m:t>1+</m:t>
          </m:r>
          <m:f>
            <m:fPr>
              <m:ctrlPr>
                <w:rPr>
                  <w:rFonts w:ascii="Cambria Math" w:eastAsia="宋体" w:hAnsi="Cambria Math" w:hint="eastAsia"/>
                </w:rPr>
              </m:ctrlPr>
            </m:fPr>
            <m:num>
              <m:r>
                <m:rPr>
                  <m:sty m:val="p"/>
                </m:rPr>
                <w:rPr>
                  <w:rFonts w:ascii="Cambria Math" w:eastAsia="宋体" w:hAnsi="Cambria Math" w:hint="eastAsia"/>
                </w:rPr>
                <m:t>上一年累计税后净现值的绝对值</m:t>
              </m:r>
            </m:num>
            <m:den>
              <m:r>
                <m:rPr>
                  <m:sty m:val="p"/>
                </m:rPr>
                <w:rPr>
                  <w:rFonts w:ascii="Cambria Math" w:eastAsia="宋体" w:hAnsi="Cambria Math" w:hint="eastAsia"/>
                </w:rPr>
                <m:t>出现正值年份的净现金流量</m:t>
              </m:r>
            </m:den>
          </m:f>
        </m:oMath>
      </m:oMathPara>
    </w:p>
    <w:p w14:paraId="199CFC19"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故回收期为1.89年。</w:t>
      </w:r>
    </w:p>
    <w:p w14:paraId="368011BE"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内部收益率</w:t>
      </w:r>
    </w:p>
    <w:p w14:paraId="6A356483" w14:textId="77777777" w:rsidR="00CB58BF" w:rsidRPr="003A7F70" w:rsidRDefault="00A405D8" w:rsidP="00CB58BF">
      <w:pPr>
        <w:pStyle w:val="aa"/>
        <w:spacing w:line="360" w:lineRule="auto"/>
        <w:ind w:left="840" w:firstLineChars="0" w:firstLine="0"/>
        <w:rPr>
          <w:rFonts w:ascii="宋体" w:eastAsia="宋体" w:hAnsi="宋体"/>
        </w:rPr>
      </w:pPr>
      <m:oMathPara>
        <m:oMath>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1+IRR</m:t>
                      </m:r>
                    </m:e>
                  </m:d>
                </m:e>
                <m:sup>
                  <m:r>
                    <w:rPr>
                      <w:rFonts w:ascii="Cambria Math" w:eastAsia="宋体" w:hAnsi="Cambria Math" w:cs="Calibri"/>
                    </w:rPr>
                    <m:t>-</m:t>
                  </m:r>
                  <m:r>
                    <w:rPr>
                      <w:rFonts w:ascii="Cambria Math" w:eastAsia="宋体" w:hAnsi="Cambria Math" w:hint="eastAsia"/>
                    </w:rPr>
                    <m:t>t</m:t>
                  </m:r>
                </m:sup>
              </m:sSup>
              <m:r>
                <w:rPr>
                  <w:rFonts w:ascii="Cambria Math" w:eastAsia="宋体" w:hAnsi="Cambria Math" w:hint="eastAsia"/>
                </w:rPr>
                <m:t>=0</m:t>
              </m:r>
            </m:e>
          </m:nary>
        </m:oMath>
      </m:oMathPara>
    </w:p>
    <w:p w14:paraId="1D5DE22A" w14:textId="77777777" w:rsidR="00CB58BF" w:rsidRPr="00984BDF"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利用插值法计算得IRR为24.48%，大于资金成本率，故项目可行。</w:t>
      </w:r>
    </w:p>
    <w:p w14:paraId="35BA204D" w14:textId="77777777" w:rsidR="00CB58BF" w:rsidRPr="00294503" w:rsidRDefault="00CB58BF" w:rsidP="00CB58BF">
      <w:pPr>
        <w:pStyle w:val="2"/>
      </w:pPr>
      <w:r>
        <w:rPr>
          <w:rFonts w:hint="eastAsia"/>
        </w:rPr>
        <w:t xml:space="preserve">9.7 </w:t>
      </w:r>
      <w:r w:rsidRPr="00294503">
        <w:t>投资回报率</w:t>
      </w:r>
      <w:r w:rsidRPr="00294503">
        <w:rPr>
          <w:rFonts w:hint="eastAsia"/>
        </w:rPr>
        <w:t>：</w:t>
      </w:r>
    </w:p>
    <w:tbl>
      <w:tblPr>
        <w:tblW w:w="4837" w:type="pct"/>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096"/>
        <w:gridCol w:w="1287"/>
        <w:gridCol w:w="1286"/>
        <w:gridCol w:w="1291"/>
        <w:gridCol w:w="1283"/>
      </w:tblGrid>
      <w:tr w:rsidR="00CB58BF" w:rsidRPr="00294503" w14:paraId="47057210" w14:textId="77777777" w:rsidTr="00BB4FA6">
        <w:trPr>
          <w:trHeight w:val="280"/>
        </w:trPr>
        <w:tc>
          <w:tcPr>
            <w:tcW w:w="1111" w:type="pct"/>
            <w:shd w:val="clear" w:color="auto" w:fill="auto"/>
            <w:noWrap/>
            <w:vAlign w:val="center"/>
            <w:hideMark/>
          </w:tcPr>
          <w:p w14:paraId="407608E8"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年份</w:t>
            </w:r>
          </w:p>
        </w:tc>
        <w:tc>
          <w:tcPr>
            <w:tcW w:w="683" w:type="pct"/>
            <w:shd w:val="clear" w:color="auto" w:fill="auto"/>
            <w:noWrap/>
            <w:vAlign w:val="center"/>
            <w:hideMark/>
          </w:tcPr>
          <w:p w14:paraId="0B408B72"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802" w:type="pct"/>
            <w:shd w:val="clear" w:color="auto" w:fill="auto"/>
            <w:noWrap/>
            <w:vAlign w:val="center"/>
            <w:hideMark/>
          </w:tcPr>
          <w:p w14:paraId="46323BC0"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801" w:type="pct"/>
            <w:shd w:val="clear" w:color="auto" w:fill="auto"/>
            <w:noWrap/>
            <w:vAlign w:val="center"/>
            <w:hideMark/>
          </w:tcPr>
          <w:p w14:paraId="102B1C74"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804" w:type="pct"/>
            <w:shd w:val="clear" w:color="auto" w:fill="auto"/>
            <w:noWrap/>
            <w:vAlign w:val="center"/>
            <w:hideMark/>
          </w:tcPr>
          <w:p w14:paraId="60EF509A"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799" w:type="pct"/>
            <w:shd w:val="clear" w:color="auto" w:fill="auto"/>
            <w:noWrap/>
            <w:vAlign w:val="center"/>
            <w:hideMark/>
          </w:tcPr>
          <w:p w14:paraId="57F40234"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4BE8EDE8" w14:textId="77777777" w:rsidTr="00BB4FA6">
        <w:trPr>
          <w:trHeight w:val="280"/>
        </w:trPr>
        <w:tc>
          <w:tcPr>
            <w:tcW w:w="1111" w:type="pct"/>
            <w:shd w:val="clear" w:color="auto" w:fill="auto"/>
            <w:noWrap/>
            <w:vAlign w:val="center"/>
            <w:hideMark/>
          </w:tcPr>
          <w:p w14:paraId="36F59C3E"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净资产收益率</w:t>
            </w:r>
          </w:p>
        </w:tc>
        <w:tc>
          <w:tcPr>
            <w:tcW w:w="683" w:type="pct"/>
            <w:shd w:val="clear" w:color="auto" w:fill="auto"/>
            <w:noWrap/>
            <w:vAlign w:val="center"/>
            <w:hideMark/>
          </w:tcPr>
          <w:p w14:paraId="0777B47E"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16540192"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1.50%</w:t>
            </w:r>
          </w:p>
        </w:tc>
        <w:tc>
          <w:tcPr>
            <w:tcW w:w="801" w:type="pct"/>
            <w:shd w:val="clear" w:color="auto" w:fill="auto"/>
            <w:noWrap/>
            <w:vAlign w:val="center"/>
            <w:hideMark/>
          </w:tcPr>
          <w:p w14:paraId="2FCCEF91"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37.49%</w:t>
            </w:r>
          </w:p>
        </w:tc>
        <w:tc>
          <w:tcPr>
            <w:tcW w:w="804" w:type="pct"/>
            <w:shd w:val="clear" w:color="auto" w:fill="auto"/>
            <w:noWrap/>
            <w:vAlign w:val="center"/>
            <w:hideMark/>
          </w:tcPr>
          <w:p w14:paraId="640F69FC"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32.92%</w:t>
            </w:r>
          </w:p>
        </w:tc>
        <w:tc>
          <w:tcPr>
            <w:tcW w:w="799" w:type="pct"/>
            <w:shd w:val="clear" w:color="auto" w:fill="auto"/>
            <w:noWrap/>
            <w:vAlign w:val="center"/>
            <w:hideMark/>
          </w:tcPr>
          <w:p w14:paraId="3E61E05C"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37.50%</w:t>
            </w:r>
          </w:p>
        </w:tc>
      </w:tr>
      <w:tr w:rsidR="00CB58BF" w:rsidRPr="00294503" w14:paraId="4B67EC05" w14:textId="77777777" w:rsidTr="00BB4FA6">
        <w:trPr>
          <w:trHeight w:val="280"/>
        </w:trPr>
        <w:tc>
          <w:tcPr>
            <w:tcW w:w="1111" w:type="pct"/>
            <w:shd w:val="clear" w:color="auto" w:fill="auto"/>
            <w:noWrap/>
            <w:vAlign w:val="center"/>
            <w:hideMark/>
          </w:tcPr>
          <w:p w14:paraId="41FBB7DF"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总资产报酬率</w:t>
            </w:r>
          </w:p>
        </w:tc>
        <w:tc>
          <w:tcPr>
            <w:tcW w:w="683" w:type="pct"/>
            <w:shd w:val="clear" w:color="auto" w:fill="auto"/>
            <w:noWrap/>
            <w:vAlign w:val="center"/>
            <w:hideMark/>
          </w:tcPr>
          <w:p w14:paraId="70C9B0A3"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048A5A20"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10.76%</w:t>
            </w:r>
          </w:p>
        </w:tc>
        <w:tc>
          <w:tcPr>
            <w:tcW w:w="801" w:type="pct"/>
            <w:shd w:val="clear" w:color="auto" w:fill="auto"/>
            <w:noWrap/>
            <w:vAlign w:val="center"/>
            <w:hideMark/>
          </w:tcPr>
          <w:p w14:paraId="4AB0294F"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45.70%</w:t>
            </w:r>
          </w:p>
        </w:tc>
        <w:tc>
          <w:tcPr>
            <w:tcW w:w="804" w:type="pct"/>
            <w:shd w:val="clear" w:color="auto" w:fill="auto"/>
            <w:noWrap/>
            <w:vAlign w:val="center"/>
            <w:hideMark/>
          </w:tcPr>
          <w:p w14:paraId="632D9191"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38.93%</w:t>
            </w:r>
          </w:p>
        </w:tc>
        <w:tc>
          <w:tcPr>
            <w:tcW w:w="799" w:type="pct"/>
            <w:shd w:val="clear" w:color="auto" w:fill="auto"/>
            <w:noWrap/>
            <w:vAlign w:val="center"/>
            <w:hideMark/>
          </w:tcPr>
          <w:p w14:paraId="663647A8" w14:textId="77777777" w:rsidR="00CB58BF" w:rsidRPr="00294503" w:rsidRDefault="00CB58BF" w:rsidP="00BB4FA6">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43.77%</w:t>
            </w:r>
          </w:p>
        </w:tc>
      </w:tr>
    </w:tbl>
    <w:p w14:paraId="1395EF2D" w14:textId="1CA2B61B" w:rsidR="003A505E" w:rsidRDefault="003A505E" w:rsidP="003A505E">
      <w:pPr>
        <w:spacing w:line="360" w:lineRule="auto"/>
        <w:rPr>
          <w:rFonts w:ascii="宋体" w:eastAsia="宋体" w:hAnsi="宋体"/>
        </w:rPr>
      </w:pPr>
      <w:r>
        <w:rPr>
          <w:rFonts w:ascii="宋体" w:eastAsia="宋体" w:hAnsi="宋体" w:hint="eastAsia"/>
        </w:rPr>
        <w:tab/>
        <w:t>其五年的走势图如下：</w:t>
      </w:r>
    </w:p>
    <w:p w14:paraId="6CD65C8C" w14:textId="77777777" w:rsidR="00CB58BF" w:rsidRDefault="00CB58BF" w:rsidP="00CB58BF">
      <w:pPr>
        <w:spacing w:line="360" w:lineRule="auto"/>
        <w:jc w:val="center"/>
        <w:rPr>
          <w:rFonts w:ascii="宋体" w:eastAsia="宋体" w:hAnsi="宋体"/>
        </w:rPr>
      </w:pPr>
      <w:r>
        <w:rPr>
          <w:rFonts w:asciiTheme="minorEastAsia" w:hAnsiTheme="minorEastAsia"/>
          <w:noProof/>
        </w:rPr>
        <w:drawing>
          <wp:inline distT="0" distB="0" distL="0" distR="0" wp14:anchorId="5900E3DF" wp14:editId="1232BA5B">
            <wp:extent cx="4584700" cy="2755900"/>
            <wp:effectExtent l="0" t="0" r="12700" b="12700"/>
            <wp:docPr id="8" name="图片 8" descr="投资回报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投资回报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14:paraId="76A953CD" w14:textId="77777777" w:rsidR="00CB58BF" w:rsidRPr="008F2258" w:rsidRDefault="00CB58BF" w:rsidP="00CB58BF">
      <w:pPr>
        <w:ind w:firstLine="480"/>
        <w:jc w:val="center"/>
        <w:rPr>
          <w:rFonts w:cs="Times New Roman"/>
          <w:b/>
        </w:rPr>
      </w:pPr>
      <w:r w:rsidRPr="00904BF0">
        <w:rPr>
          <w:rFonts w:cs="Times New Roman"/>
          <w:b/>
        </w:rPr>
        <w:lastRenderedPageBreak/>
        <w:t>图</w:t>
      </w:r>
      <w:r w:rsidRPr="00904BF0">
        <w:rPr>
          <w:rFonts w:cs="Times New Roman"/>
          <w:b/>
        </w:rPr>
        <w:t xml:space="preserve">. </w:t>
      </w:r>
      <w:r>
        <w:rPr>
          <w:rFonts w:cs="Times New Roman" w:hint="eastAsia"/>
          <w:b/>
        </w:rPr>
        <w:t>投资回报率预测</w:t>
      </w:r>
    </w:p>
    <w:p w14:paraId="5154BB31" w14:textId="0B035003" w:rsidR="0062483B" w:rsidRDefault="00C21759">
      <w:pPr>
        <w:ind w:firstLineChars="200" w:firstLine="420"/>
        <w:rPr>
          <w:ins w:id="13" w:author="dell" w:date="2018-03-14T16:08:00Z"/>
        </w:rPr>
        <w:pPrChange w:id="14" w:author="dell" w:date="2018-03-14T15:09:00Z">
          <w:pPr/>
        </w:pPrChange>
      </w:pPr>
      <w:ins w:id="15" w:author="dell" w:date="2018-03-14T15:09:00Z">
        <w:r>
          <w:rPr>
            <w:rFonts w:hint="eastAsia"/>
          </w:rPr>
          <w:t>总体来看</w:t>
        </w:r>
      </w:ins>
      <w:ins w:id="16" w:author="dell" w:date="2018-03-14T15:10:00Z">
        <w:r>
          <w:rPr>
            <w:rFonts w:hint="eastAsia"/>
          </w:rPr>
          <w:t>公司</w:t>
        </w:r>
      </w:ins>
      <w:ins w:id="17" w:author="dell" w:date="2018-03-14T14:59:00Z">
        <w:r>
          <w:rPr>
            <w:rFonts w:hint="eastAsia"/>
          </w:rPr>
          <w:t>投资回报率</w:t>
        </w:r>
        <w:r w:rsidR="00051E01">
          <w:rPr>
            <w:rFonts w:hint="eastAsia"/>
          </w:rPr>
          <w:t>呈现上升趋势</w:t>
        </w:r>
      </w:ins>
      <w:ins w:id="18" w:author="dell" w:date="2018-03-14T15:05:00Z">
        <w:r w:rsidR="00051E01">
          <w:rPr>
            <w:rFonts w:hint="eastAsia"/>
          </w:rPr>
          <w:t>，</w:t>
        </w:r>
      </w:ins>
      <w:ins w:id="19" w:author="dell" w:date="2018-03-14T16:05:00Z">
        <w:r w:rsidR="000E76F2">
          <w:rPr>
            <w:rFonts w:hint="eastAsia"/>
          </w:rPr>
          <w:t>尤其是第二年到第三年这一段时间，</w:t>
        </w:r>
      </w:ins>
      <w:ins w:id="20" w:author="dell" w:date="2018-03-14T16:06:00Z">
        <w:r w:rsidR="000E76F2">
          <w:rPr>
            <w:rFonts w:hint="eastAsia"/>
          </w:rPr>
          <w:t>净资产收益率和总资产报酬率有明显的增幅，分析原因，</w:t>
        </w:r>
      </w:ins>
      <w:ins w:id="21" w:author="dell" w:date="2018-03-14T16:07:00Z">
        <w:r w:rsidR="000E76F2">
          <w:rPr>
            <w:rFonts w:hint="eastAsia"/>
          </w:rPr>
          <w:t>在于第三年的营业收入有较高的</w:t>
        </w:r>
      </w:ins>
      <w:ins w:id="22" w:author="dell" w:date="2018-03-14T16:08:00Z">
        <w:r w:rsidR="000E76F2">
          <w:rPr>
            <w:rFonts w:hint="eastAsia"/>
          </w:rPr>
          <w:t>增长，且费用控制得当，</w:t>
        </w:r>
      </w:ins>
      <w:ins w:id="23" w:author="dell" w:date="2018-03-14T15:06:00Z">
        <w:r>
          <w:rPr>
            <w:rFonts w:hint="eastAsia"/>
          </w:rPr>
          <w:t>第四年投资回报率下降主要是由于</w:t>
        </w:r>
      </w:ins>
      <w:ins w:id="24" w:author="dell" w:date="2018-03-14T15:09:00Z">
        <w:r>
          <w:rPr>
            <w:rFonts w:hint="eastAsia"/>
          </w:rPr>
          <w:t>管理费用、销售费用增加幅度较大导致。</w:t>
        </w:r>
      </w:ins>
    </w:p>
    <w:p w14:paraId="19213598" w14:textId="287842CF" w:rsidR="000E76F2" w:rsidRPr="00CB58BF" w:rsidRDefault="000E76F2">
      <w:pPr>
        <w:ind w:firstLineChars="200" w:firstLine="420"/>
        <w:pPrChange w:id="25" w:author="dell" w:date="2018-03-14T15:09:00Z">
          <w:pPr/>
        </w:pPrChange>
      </w:pPr>
      <w:ins w:id="26" w:author="dell" w:date="2018-03-14T16:09:00Z">
        <w:r>
          <w:rPr>
            <w:rFonts w:hint="eastAsia"/>
          </w:rPr>
          <w:t>总体来看，第四年和第五年的回报率较为稳定，可以看出公司</w:t>
        </w:r>
      </w:ins>
      <w:ins w:id="27" w:author="dell" w:date="2018-03-14T16:10:00Z">
        <w:r>
          <w:rPr>
            <w:rFonts w:hint="eastAsia"/>
          </w:rPr>
          <w:t>渐渐步入正轨，且净资产收益率高达百分之三四十，</w:t>
        </w:r>
      </w:ins>
      <w:ins w:id="28" w:author="dell" w:date="2018-03-14T16:11:00Z">
        <w:r>
          <w:rPr>
            <w:rFonts w:hint="eastAsia"/>
          </w:rPr>
          <w:t>可以认为我们公司还是有较高的发展潜力的。</w:t>
        </w:r>
      </w:ins>
    </w:p>
    <w:sectPr w:rsidR="000E76F2" w:rsidRPr="00CB58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 w:date="2018-03-07T16:37:00Z" w:initials="a">
    <w:p w14:paraId="3F23EE74" w14:textId="77777777" w:rsidR="00BB4FA6" w:rsidRDefault="00BB4FA6" w:rsidP="00CB58BF">
      <w:pPr>
        <w:pStyle w:val="a4"/>
      </w:pPr>
      <w:r>
        <w:rPr>
          <w:rStyle w:val="a3"/>
        </w:rPr>
        <w:annotationRef/>
      </w:r>
      <w:r>
        <w:t>技术入股我们不太清楚</w:t>
      </w:r>
      <w:r>
        <w:rPr>
          <w:rFonts w:hint="eastAsia"/>
        </w:rPr>
        <w:t>，</w:t>
      </w:r>
      <w:r>
        <w:t>这边你们可以自己改一下</w:t>
      </w:r>
    </w:p>
  </w:comment>
  <w:comment w:id="2" w:author="Admin's PC" w:date="2018-03-09T23:10:00Z" w:initials="AP">
    <w:p w14:paraId="607FB739" w14:textId="77777777" w:rsidR="00BB4FA6" w:rsidRDefault="00BB4FA6" w:rsidP="00CB58BF">
      <w:pPr>
        <w:pStyle w:val="a4"/>
      </w:pPr>
      <w:r>
        <w:rPr>
          <w:rStyle w:val="a3"/>
        </w:rPr>
        <w:annotationRef/>
      </w:r>
      <w:r>
        <w:rPr>
          <w:rFonts w:hint="eastAsia"/>
        </w:rPr>
        <w:t>这儿可以加一句介绍的话吗</w:t>
      </w:r>
    </w:p>
  </w:comment>
  <w:comment w:id="4" w:author="Admin's PC" w:date="2018-03-09T23:19:00Z" w:initials="AP">
    <w:p w14:paraId="1EA4F2CE" w14:textId="77777777" w:rsidR="00BB4FA6" w:rsidRDefault="00BB4FA6" w:rsidP="00CB58BF">
      <w:pPr>
        <w:pStyle w:val="a4"/>
      </w:pPr>
      <w:r>
        <w:rPr>
          <w:rStyle w:val="a3"/>
        </w:rPr>
        <w:annotationRef/>
      </w:r>
      <w:r>
        <w:rPr>
          <w:rFonts w:hint="eastAsia"/>
        </w:rPr>
        <w:t>结论要改</w:t>
      </w:r>
    </w:p>
  </w:comment>
  <w:comment w:id="9" w:author="dell" w:date="2018-03-14T16:12:00Z" w:initials="d">
    <w:p w14:paraId="28A7C675" w14:textId="4F921707" w:rsidR="000E76F2" w:rsidRDefault="000E76F2">
      <w:pPr>
        <w:pStyle w:val="a4"/>
      </w:pPr>
      <w:r>
        <w:rPr>
          <w:rStyle w:val="a3"/>
        </w:rPr>
        <w:annotationRef/>
      </w:r>
      <w:r>
        <w:rPr>
          <w:rFonts w:hint="eastAsia"/>
        </w:rPr>
        <w:t>现金流量表能美观一下吗（笑哭）</w:t>
      </w:r>
    </w:p>
  </w:comment>
  <w:comment w:id="10" w:author="Admin's PC" w:date="2018-03-09T23:17:00Z" w:initials="AP">
    <w:p w14:paraId="39038E4C" w14:textId="37E56F3D" w:rsidR="00BB4FA6" w:rsidRDefault="00BB4FA6" w:rsidP="00CB58BF">
      <w:pPr>
        <w:pStyle w:val="a4"/>
      </w:pPr>
      <w:r>
        <w:rPr>
          <w:rStyle w:val="a3"/>
        </w:rPr>
        <w:annotationRef/>
      </w:r>
      <w:r w:rsidR="000E76F2">
        <w:rPr>
          <w:rFonts w:hint="eastAsia"/>
        </w:rPr>
        <w:t>这边平稳增长</w:t>
      </w:r>
      <w:r w:rsidR="00015948">
        <w:rPr>
          <w:rFonts w:hint="eastAsia"/>
        </w:rPr>
        <w:t>可以通过画一个折线图看出来，</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23EE74" w15:done="0"/>
  <w15:commentEx w15:paraId="607FB739" w15:done="0"/>
  <w15:commentEx w15:paraId="1EA4F2CE" w15:done="0"/>
  <w15:commentEx w15:paraId="28A7C675" w15:done="0"/>
  <w15:commentEx w15:paraId="39038E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
    <w:charset w:val="86"/>
    <w:family w:val="modern"/>
    <w:pitch w:val="fixed"/>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C68B1"/>
    <w:multiLevelType w:val="hybridMultilevel"/>
    <w:tmpl w:val="CBBC96C8"/>
    <w:lvl w:ilvl="0" w:tplc="B2FE4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Admin's PC">
    <w15:presenceInfo w15:providerId="Windows Live" w15:userId="6778b25796979f44"/>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5"/>
    <w:rsid w:val="00015948"/>
    <w:rsid w:val="00051E01"/>
    <w:rsid w:val="0005311E"/>
    <w:rsid w:val="000559AA"/>
    <w:rsid w:val="000903E9"/>
    <w:rsid w:val="000E76F2"/>
    <w:rsid w:val="001D4CAB"/>
    <w:rsid w:val="00230435"/>
    <w:rsid w:val="00271AB8"/>
    <w:rsid w:val="00294503"/>
    <w:rsid w:val="002E488C"/>
    <w:rsid w:val="003348C8"/>
    <w:rsid w:val="0039339E"/>
    <w:rsid w:val="003A505E"/>
    <w:rsid w:val="003A742E"/>
    <w:rsid w:val="003C7B2A"/>
    <w:rsid w:val="00407068"/>
    <w:rsid w:val="004209D4"/>
    <w:rsid w:val="00434B55"/>
    <w:rsid w:val="004A355A"/>
    <w:rsid w:val="00563F88"/>
    <w:rsid w:val="005B2069"/>
    <w:rsid w:val="0062483B"/>
    <w:rsid w:val="00803FD5"/>
    <w:rsid w:val="009A1DDF"/>
    <w:rsid w:val="00A405D8"/>
    <w:rsid w:val="00B519C7"/>
    <w:rsid w:val="00B564D1"/>
    <w:rsid w:val="00B83DFC"/>
    <w:rsid w:val="00BB4FA6"/>
    <w:rsid w:val="00C21759"/>
    <w:rsid w:val="00CB58BF"/>
    <w:rsid w:val="00D85F69"/>
    <w:rsid w:val="00DD04FB"/>
    <w:rsid w:val="00EF409B"/>
    <w:rsid w:val="00FA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FCB"/>
  <w15:chartTrackingRefBased/>
  <w15:docId w15:val="{2097A0AF-6375-4969-BDDC-CA64D4E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aliases w:val="节标题"/>
    <w:next w:val="a"/>
    <w:link w:val="20"/>
    <w:unhideWhenUsed/>
    <w:qFormat/>
    <w:rsid w:val="00CB58BF"/>
    <w:pPr>
      <w:spacing w:beforeLines="50" w:before="156" w:afterLines="50" w:after="156"/>
      <w:outlineLvl w:val="1"/>
    </w:pPr>
    <w:rPr>
      <w:rFonts w:ascii="黑体" w:eastAsia="黑体" w:hAnsi="黑体"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3F88"/>
    <w:rPr>
      <w:sz w:val="21"/>
      <w:szCs w:val="21"/>
    </w:rPr>
  </w:style>
  <w:style w:type="paragraph" w:styleId="a4">
    <w:name w:val="annotation text"/>
    <w:basedOn w:val="a"/>
    <w:link w:val="a5"/>
    <w:uiPriority w:val="99"/>
    <w:semiHidden/>
    <w:unhideWhenUsed/>
    <w:rsid w:val="00563F88"/>
    <w:pPr>
      <w:jc w:val="left"/>
    </w:pPr>
  </w:style>
  <w:style w:type="character" w:customStyle="1" w:styleId="a5">
    <w:name w:val="批注文字字符"/>
    <w:basedOn w:val="a0"/>
    <w:link w:val="a4"/>
    <w:uiPriority w:val="99"/>
    <w:semiHidden/>
    <w:rsid w:val="00563F88"/>
  </w:style>
  <w:style w:type="paragraph" w:styleId="a6">
    <w:name w:val="annotation subject"/>
    <w:basedOn w:val="a4"/>
    <w:next w:val="a4"/>
    <w:link w:val="a7"/>
    <w:uiPriority w:val="99"/>
    <w:semiHidden/>
    <w:unhideWhenUsed/>
    <w:rsid w:val="00563F88"/>
    <w:rPr>
      <w:b/>
      <w:bCs/>
    </w:rPr>
  </w:style>
  <w:style w:type="character" w:customStyle="1" w:styleId="a7">
    <w:name w:val="批注主题字符"/>
    <w:basedOn w:val="a5"/>
    <w:link w:val="a6"/>
    <w:uiPriority w:val="99"/>
    <w:semiHidden/>
    <w:rsid w:val="00563F88"/>
    <w:rPr>
      <w:b/>
      <w:bCs/>
    </w:rPr>
  </w:style>
  <w:style w:type="paragraph" w:styleId="a8">
    <w:name w:val="Balloon Text"/>
    <w:basedOn w:val="a"/>
    <w:link w:val="a9"/>
    <w:uiPriority w:val="99"/>
    <w:semiHidden/>
    <w:unhideWhenUsed/>
    <w:rsid w:val="00563F88"/>
    <w:rPr>
      <w:sz w:val="18"/>
      <w:szCs w:val="18"/>
    </w:rPr>
  </w:style>
  <w:style w:type="character" w:customStyle="1" w:styleId="a9">
    <w:name w:val="批注框文本字符"/>
    <w:basedOn w:val="a0"/>
    <w:link w:val="a8"/>
    <w:uiPriority w:val="99"/>
    <w:semiHidden/>
    <w:rsid w:val="00563F88"/>
    <w:rPr>
      <w:sz w:val="18"/>
      <w:szCs w:val="18"/>
    </w:rPr>
  </w:style>
  <w:style w:type="paragraph" w:styleId="aa">
    <w:name w:val="List Paragraph"/>
    <w:basedOn w:val="a"/>
    <w:uiPriority w:val="34"/>
    <w:qFormat/>
    <w:rsid w:val="00563F88"/>
    <w:pPr>
      <w:ind w:firstLineChars="200" w:firstLine="420"/>
    </w:pPr>
    <w:rPr>
      <w:sz w:val="24"/>
      <w:szCs w:val="24"/>
    </w:rPr>
  </w:style>
  <w:style w:type="table" w:styleId="ab">
    <w:name w:val="Table Grid"/>
    <w:basedOn w:val="a1"/>
    <w:uiPriority w:val="39"/>
    <w:rsid w:val="00563F88"/>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aliases w:val="节标题字符"/>
    <w:basedOn w:val="a0"/>
    <w:link w:val="2"/>
    <w:rsid w:val="00CB58BF"/>
    <w:rPr>
      <w:rFonts w:ascii="黑体" w:eastAsia="黑体" w:hAnsi="黑体" w:cs="Times New Roman"/>
      <w:bCs/>
      <w:sz w:val="28"/>
      <w:szCs w:val="28"/>
    </w:rPr>
  </w:style>
  <w:style w:type="paragraph" w:customStyle="1" w:styleId="me">
    <w:name w:val="小标题_me"/>
    <w:basedOn w:val="a"/>
    <w:qFormat/>
    <w:rsid w:val="00CB58BF"/>
    <w:pPr>
      <w:widowControl/>
      <w:spacing w:beforeLines="50" w:before="156" w:afterLines="50" w:after="156"/>
      <w:jc w:val="left"/>
      <w:outlineLvl w:val="2"/>
    </w:pPr>
    <w:rPr>
      <w:rFonts w:ascii="Times New Roman" w:eastAsia="黑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904DB-C1E8-D843-861A-F1215685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950</Words>
  <Characters>5415</Characters>
  <Application>Microsoft Macintosh Word</Application>
  <DocSecurity>0</DocSecurity>
  <Lines>45</Lines>
  <Paragraphs>12</Paragraphs>
  <ScaleCrop>false</ScaleCrop>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Admin's PC</cp:lastModifiedBy>
  <cp:revision>2</cp:revision>
  <dcterms:created xsi:type="dcterms:W3CDTF">2018-03-14T12:44:00Z</dcterms:created>
  <dcterms:modified xsi:type="dcterms:W3CDTF">2018-03-14T12:44:00Z</dcterms:modified>
</cp:coreProperties>
</file>